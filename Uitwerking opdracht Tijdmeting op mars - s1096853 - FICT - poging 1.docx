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3B17" w14:textId="77777777" w:rsidR="00204A0B" w:rsidRDefault="00CB71CE" w:rsidP="00820289">
      <w:pPr>
        <w:pStyle w:val="Kop1"/>
        <w:numPr>
          <w:ilvl w:val="0"/>
          <w:numId w:val="0"/>
        </w:numPr>
      </w:pPr>
      <w:r>
        <w:t>Ui</w:t>
      </w:r>
      <w:r w:rsidR="00226B5E">
        <w:t>twerking opdracht</w:t>
      </w:r>
    </w:p>
    <w:p w14:paraId="074A8C71" w14:textId="77777777" w:rsidR="00226B5E" w:rsidRPr="00226B5E" w:rsidRDefault="00226B5E" w:rsidP="00226B5E">
      <w:pPr>
        <w:pStyle w:val="Geenafstand"/>
      </w:pPr>
    </w:p>
    <w:p w14:paraId="51FA8F89" w14:textId="603BEF58" w:rsidR="00CB71CE" w:rsidRDefault="00226B5E" w:rsidP="00126EA3">
      <w:pPr>
        <w:pStyle w:val="Geenafstand"/>
        <w:tabs>
          <w:tab w:val="left" w:pos="2268"/>
        </w:tabs>
      </w:pPr>
      <w:r w:rsidRPr="00226B5E">
        <w:t>Opdracht :</w:t>
      </w:r>
      <w:r w:rsidRPr="00226B5E">
        <w:tab/>
      </w:r>
      <w:del w:id="0" w:author="Kruijer, Jordy" w:date="2017-11-14T10:38:00Z">
        <w:r w:rsidR="00126EA3" w:rsidRPr="00126EA3" w:rsidDel="000D792C">
          <w:rPr>
            <w:i/>
            <w:color w:val="0070C0"/>
          </w:rPr>
          <w:delText>Naam van de opdracht</w:delText>
        </w:r>
      </w:del>
      <w:ins w:id="1" w:author="Kruijer, Jordy" w:date="2017-11-14T10:38:00Z">
        <w:r w:rsidR="000D792C">
          <w:rPr>
            <w:i/>
            <w:color w:val="0070C0"/>
          </w:rPr>
          <w:t>Tijdmeting op mars</w:t>
        </w:r>
      </w:ins>
    </w:p>
    <w:p w14:paraId="1461555C" w14:textId="00D46FD2" w:rsidR="00126EA3" w:rsidRPr="00126EA3" w:rsidRDefault="00126EA3" w:rsidP="00126EA3">
      <w:pPr>
        <w:pStyle w:val="Geenafstand"/>
        <w:tabs>
          <w:tab w:val="left" w:pos="2268"/>
        </w:tabs>
        <w:rPr>
          <w:i/>
          <w:color w:val="0070C0"/>
        </w:rPr>
      </w:pPr>
      <w:r>
        <w:t>Weeknummer :</w:t>
      </w:r>
      <w:r w:rsidRPr="00126EA3">
        <w:tab/>
      </w:r>
      <w:del w:id="2" w:author="Kruijer, Jordy" w:date="2017-11-14T10:38:00Z">
        <w:r w:rsidRPr="00126EA3" w:rsidDel="000D792C">
          <w:rPr>
            <w:i/>
            <w:color w:val="0070C0"/>
          </w:rPr>
          <w:delText>Nummer van de week waar deze opdracht bij hoort</w:delText>
        </w:r>
      </w:del>
      <w:ins w:id="3" w:author="Kruijer, Jordy" w:date="2017-11-14T10:38:00Z">
        <w:r w:rsidR="000D792C">
          <w:rPr>
            <w:i/>
            <w:color w:val="0070C0"/>
          </w:rPr>
          <w:t>1</w:t>
        </w:r>
      </w:ins>
    </w:p>
    <w:p w14:paraId="7514750C" w14:textId="753613DC" w:rsidR="00CB71CE" w:rsidRPr="00126EA3" w:rsidRDefault="00CB71C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Studentnummer :</w:t>
      </w:r>
      <w:r w:rsidRPr="00226B5E">
        <w:tab/>
      </w:r>
      <w:del w:id="4" w:author="Kruijer, Jordy" w:date="2017-11-14T10:38:00Z">
        <w:r w:rsidR="00126EA3" w:rsidRPr="00126EA3" w:rsidDel="000D792C">
          <w:rPr>
            <w:i/>
            <w:color w:val="0070C0"/>
          </w:rPr>
          <w:delText>Studentnummer van de student</w:delText>
        </w:r>
      </w:del>
      <w:ins w:id="5" w:author="Kruijer, Jordy" w:date="2017-11-14T10:38:00Z">
        <w:r w:rsidR="000D792C">
          <w:rPr>
            <w:i/>
            <w:color w:val="0070C0"/>
          </w:rPr>
          <w:t>S1096853</w:t>
        </w:r>
      </w:ins>
    </w:p>
    <w:p w14:paraId="2CDB4A44" w14:textId="32A18A9C" w:rsidR="00CB71CE" w:rsidRPr="00411E0B" w:rsidRDefault="00CB71C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Naam student :</w:t>
      </w:r>
      <w:r w:rsidR="00226B5E" w:rsidRPr="00226B5E">
        <w:tab/>
      </w:r>
      <w:ins w:id="6" w:author="Kruijer, Jordy" w:date="2017-11-14T10:38:00Z">
        <w:r w:rsidR="000D792C">
          <w:rPr>
            <w:i/>
            <w:color w:val="0070C0"/>
          </w:rPr>
          <w:t>Jordy Kruijer</w:t>
        </w:r>
      </w:ins>
      <w:del w:id="7" w:author="Kruijer, Jordy" w:date="2017-11-14T10:38:00Z">
        <w:r w:rsidR="00126EA3" w:rsidRPr="00411E0B" w:rsidDel="000D792C">
          <w:rPr>
            <w:i/>
            <w:color w:val="0070C0"/>
          </w:rPr>
          <w:delText>Naam van de student</w:delText>
        </w:r>
      </w:del>
    </w:p>
    <w:p w14:paraId="73BCE4BF" w14:textId="7808AB73" w:rsidR="00CB71CE" w:rsidRPr="00226B5E" w:rsidRDefault="00CB71CE" w:rsidP="00126EA3">
      <w:pPr>
        <w:pStyle w:val="Geenafstand"/>
        <w:tabs>
          <w:tab w:val="left" w:pos="2268"/>
        </w:tabs>
      </w:pPr>
      <w:r w:rsidRPr="00226B5E">
        <w:t>Specialisatie :</w:t>
      </w:r>
      <w:r w:rsidR="00226B5E" w:rsidRPr="00226B5E">
        <w:tab/>
      </w:r>
      <w:r w:rsidR="00126EA3" w:rsidRPr="00FC10CD">
        <w:rPr>
          <w:i/>
          <w:color w:val="0070C0"/>
        </w:rPr>
        <w:t>FICT</w:t>
      </w:r>
      <w:del w:id="8" w:author="Kruijer, Jordy" w:date="2017-11-14T10:38:00Z">
        <w:r w:rsidR="00126EA3" w:rsidRPr="00FC10CD" w:rsidDel="000D792C">
          <w:rPr>
            <w:i/>
            <w:color w:val="0070C0"/>
          </w:rPr>
          <w:delText xml:space="preserve"> / SE / MEDT / BDAM  </w:delText>
        </w:r>
        <w:r w:rsidR="00126EA3" w:rsidRPr="00126EA3" w:rsidDel="000D792C">
          <w:rPr>
            <w:i/>
            <w:color w:val="0070C0"/>
          </w:rPr>
          <w:delText>Specialisatie van de student</w:delText>
        </w:r>
      </w:del>
    </w:p>
    <w:p w14:paraId="30A06F9E" w14:textId="6E30959B" w:rsidR="00CB71CE" w:rsidRPr="00126EA3" w:rsidRDefault="00226B5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Pogingnummer :</w:t>
      </w:r>
      <w:r w:rsidRPr="00226B5E">
        <w:tab/>
      </w:r>
      <w:r w:rsidR="00126EA3" w:rsidRPr="00126EA3">
        <w:rPr>
          <w:i/>
          <w:color w:val="0070C0"/>
        </w:rPr>
        <w:t>1</w:t>
      </w:r>
      <w:del w:id="9" w:author="Kruijer, Jordy" w:date="2017-11-14T10:38:00Z">
        <w:r w:rsidR="00126EA3" w:rsidRPr="00126EA3" w:rsidDel="000D792C">
          <w:rPr>
            <w:i/>
            <w:color w:val="0070C0"/>
          </w:rPr>
          <w:delText xml:space="preserve"> / 2  Volgnummer van inleveren</w:delText>
        </w:r>
      </w:del>
    </w:p>
    <w:p w14:paraId="15E6E089" w14:textId="77777777" w:rsidR="00226B5E" w:rsidRPr="00226B5E" w:rsidRDefault="00226B5E" w:rsidP="00820289">
      <w:pPr>
        <w:pStyle w:val="Kop1"/>
      </w:pPr>
      <w:r w:rsidRPr="00820289">
        <w:t>Vraagstelling</w:t>
      </w:r>
    </w:p>
    <w:p w14:paraId="55409CF8" w14:textId="77777777" w:rsidR="00820289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03353F69" wp14:editId="2CCE5ACA">
                <wp:extent cx="5745480" cy="1404620"/>
                <wp:effectExtent l="0" t="0" r="26670" b="15875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D1067" w14:textId="1C88001A" w:rsidR="00AA142A" w:rsidRPr="00126EA3" w:rsidDel="00AA142A" w:rsidRDefault="00AA142A" w:rsidP="00820289">
                            <w:pPr>
                              <w:pStyle w:val="Geenafstand"/>
                              <w:rPr>
                                <w:del w:id="10" w:author="Kruijer, Jordy" w:date="2017-11-14T10:39:00Z"/>
                                <w:i/>
                                <w:color w:val="0070C0"/>
                              </w:rPr>
                            </w:pPr>
                            <w:ins w:id="11" w:author="Kruijer, Jordy" w:date="2017-11-14T10:39:00Z">
                              <w:r>
                                <w:rPr>
                                  <w:i/>
                                  <w:color w:val="0070C0"/>
                                </w:rPr>
                                <w:t>Schrijf een programma waarin je so</w:t>
                              </w:r>
                            </w:ins>
                            <w:ins w:id="12" w:author="Kruijer, Jordy" w:date="2017-11-14T10:40:00Z">
                              <w:r>
                                <w:rPr>
                                  <w:i/>
                                  <w:color w:val="0070C0"/>
                                </w:rPr>
                                <w:t>l (dagen op mars) omzet in aardse tijdwaardes.</w:t>
                              </w:r>
                            </w:ins>
                            <w:del w:id="13" w:author="Kruijer, Jordy" w:date="2017-11-14T10:39:00Z">
                              <w:r w:rsidRPr="00126EA3" w:rsidDel="00AA142A">
                                <w:rPr>
                                  <w:i/>
                                  <w:color w:val="0070C0"/>
                                </w:rPr>
                                <w:delText>Beschrijf wat de vraag is waar het te maken programma aan moet voldoen.</w:delText>
                              </w:r>
                            </w:del>
                          </w:p>
                          <w:p w14:paraId="1FBB15BD" w14:textId="68DAF60D" w:rsidR="00AA142A" w:rsidRPr="00126EA3" w:rsidRDefault="00AA142A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14" w:author="Kruijer, Jordy" w:date="2017-11-14T10:39:00Z">
                              <w:r w:rsidRPr="00126EA3" w:rsidDel="00AA142A">
                                <w:rPr>
                                  <w:i/>
                                  <w:color w:val="0070C0"/>
                                </w:rPr>
                                <w:delText>Laat hierbij randzaken en achtergrondinformatie zoveel mogelijk achterwegen.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53F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MuqnL4nAgAARw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558D1067" w14:textId="1C88001A" w:rsidR="00AA142A" w:rsidRPr="00126EA3" w:rsidDel="00AA142A" w:rsidRDefault="00AA142A" w:rsidP="00820289">
                      <w:pPr>
                        <w:pStyle w:val="Geenafstand"/>
                        <w:rPr>
                          <w:del w:id="15" w:author="Kruijer, Jordy" w:date="2017-11-14T10:39:00Z"/>
                          <w:i/>
                          <w:color w:val="0070C0"/>
                        </w:rPr>
                      </w:pPr>
                      <w:ins w:id="16" w:author="Kruijer, Jordy" w:date="2017-11-14T10:39:00Z">
                        <w:r>
                          <w:rPr>
                            <w:i/>
                            <w:color w:val="0070C0"/>
                          </w:rPr>
                          <w:t>Schrijf een programma waarin je so</w:t>
                        </w:r>
                      </w:ins>
                      <w:ins w:id="17" w:author="Kruijer, Jordy" w:date="2017-11-14T10:40:00Z">
                        <w:r>
                          <w:rPr>
                            <w:i/>
                            <w:color w:val="0070C0"/>
                          </w:rPr>
                          <w:t>l (dagen op mars) omzet in aardse tijdwaardes.</w:t>
                        </w:r>
                      </w:ins>
                      <w:del w:id="18" w:author="Kruijer, Jordy" w:date="2017-11-14T10:39:00Z">
                        <w:r w:rsidRPr="00126EA3" w:rsidDel="00AA142A">
                          <w:rPr>
                            <w:i/>
                            <w:color w:val="0070C0"/>
                          </w:rPr>
                          <w:delText>Beschrijf wat de vraag is waar het te maken programma aan moet voldoen.</w:delText>
                        </w:r>
                      </w:del>
                    </w:p>
                    <w:p w14:paraId="1FBB15BD" w14:textId="68DAF60D" w:rsidR="00AA142A" w:rsidRPr="00126EA3" w:rsidRDefault="00AA142A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19" w:author="Kruijer, Jordy" w:date="2017-11-14T10:39:00Z">
                        <w:r w:rsidRPr="00126EA3" w:rsidDel="00AA142A">
                          <w:rPr>
                            <w:i/>
                            <w:color w:val="0070C0"/>
                          </w:rPr>
                          <w:delText>Laat hierbij randzaken en achtergrondinformatie zoveel mogelijk achterwegen.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2AD2AE96" w14:textId="77777777" w:rsidR="00226B5E" w:rsidRDefault="00226B5E" w:rsidP="00226B5E">
      <w:pPr>
        <w:pStyle w:val="Kop1"/>
      </w:pPr>
      <w:r w:rsidRPr="00226B5E">
        <w:t>Specificatie</w:t>
      </w:r>
    </w:p>
    <w:p w14:paraId="6F8077D2" w14:textId="77777777" w:rsidR="007935E4" w:rsidRDefault="007935E4" w:rsidP="007935E4">
      <w:pPr>
        <w:pStyle w:val="Kop2"/>
      </w:pPr>
      <w:r>
        <w:t>Invoer</w:t>
      </w:r>
    </w:p>
    <w:p w14:paraId="2E81B07F" w14:textId="77777777" w:rsidR="00820289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037DC158" wp14:editId="0A6EFBCD">
                <wp:extent cx="5745480" cy="1404620"/>
                <wp:effectExtent l="0" t="0" r="26670" b="15875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AAD5" w14:textId="6DF982D0" w:rsidR="00AA142A" w:rsidRPr="00126EA3" w:rsidRDefault="00AA142A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20" w:author="Kruijer, Jordy" w:date="2017-11-14T10:40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Geef aan welke invoer het programma nodig heeft, en waar de invoer van het programma aan moet voldoen.</w:delText>
                              </w:r>
                            </w:del>
                            <w:ins w:id="21" w:author="Kruijer, Jordy" w:date="2017-11-14T10:40:00Z">
                              <w:r>
                                <w:rPr>
                                  <w:i/>
                                  <w:color w:val="0070C0"/>
                                </w:rPr>
                                <w:t>De invoer is een natuurlijk getal dat de sol(dagen op mars) uitdrukt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DC158" id="_x0000_s1027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BA6Hi1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44B1AAD5" w14:textId="6DF982D0" w:rsidR="00AA142A" w:rsidRPr="00126EA3" w:rsidRDefault="00AA142A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22" w:author="Kruijer, Jordy" w:date="2017-11-14T10:40:00Z">
                        <w:r w:rsidDel="00AA142A">
                          <w:rPr>
                            <w:i/>
                            <w:color w:val="0070C0"/>
                          </w:rPr>
                          <w:delText>Geef aan welke invoer het programma nodig heeft, en waar de invoer van het programma aan moet voldoen.</w:delText>
                        </w:r>
                      </w:del>
                      <w:ins w:id="23" w:author="Kruijer, Jordy" w:date="2017-11-14T10:40:00Z">
                        <w:r>
                          <w:rPr>
                            <w:i/>
                            <w:color w:val="0070C0"/>
                          </w:rPr>
                          <w:t>De invoer is een natuurlijk getal dat de sol(dagen op mars) uitdrukt</w:t>
                        </w:r>
                      </w:ins>
                    </w:p>
                  </w:txbxContent>
                </v:textbox>
                <w10:anchorlock/>
              </v:shape>
            </w:pict>
          </mc:Fallback>
        </mc:AlternateContent>
      </w:r>
    </w:p>
    <w:p w14:paraId="405CBFB2" w14:textId="77777777" w:rsidR="007935E4" w:rsidRDefault="007935E4" w:rsidP="007935E4">
      <w:pPr>
        <w:pStyle w:val="Kop2"/>
      </w:pPr>
      <w:r>
        <w:t>Uitvoer</w:t>
      </w:r>
    </w:p>
    <w:p w14:paraId="4132D50C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5EBEAF1A" wp14:editId="54506B29">
                <wp:extent cx="5745480" cy="1404620"/>
                <wp:effectExtent l="0" t="0" r="26670" b="15875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5F13E" w14:textId="6DFEDFD3" w:rsidR="00AA142A" w:rsidRPr="00126EA3" w:rsidRDefault="00AA142A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24" w:author="Kruijer, Jordy" w:date="2017-11-14T10:40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Geef aan welke uitvoer het programma moet geven, en waar de uitvoer van het programma aan moet voldoen.</w:delText>
                              </w:r>
                            </w:del>
                            <w:ins w:id="25" w:author="Kruijer, Jordy" w:date="2017-11-14T10:40:00Z">
                              <w:r>
                                <w:rPr>
                                  <w:i/>
                                  <w:color w:val="0070C0"/>
                                </w:rPr>
                                <w:t>De uitvoer is een string waarin de bereke</w:t>
                              </w:r>
                            </w:ins>
                            <w:ins w:id="26" w:author="Kruijer, Jordy" w:date="2017-11-14T10:41:00Z">
                              <w:r>
                                <w:rPr>
                                  <w:i/>
                                  <w:color w:val="0070C0"/>
                                </w:rPr>
                                <w:t>nde waardes staan verwerkt. “</w:t>
                              </w:r>
                              <w:r w:rsidRPr="00AA142A">
                                <w:rPr>
                                  <w:i/>
                                  <w:color w:val="0070C0"/>
                                </w:rPr>
                                <w:t>1874 sol = 1925 dagen, 12 uren, 26 minuten en 47 seconden</w:t>
                              </w:r>
                              <w:r>
                                <w:rPr>
                                  <w:i/>
                                  <w:color w:val="0070C0"/>
                                </w:rPr>
                                <w:t>”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EAF1A" id="_x0000_s1028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BAE0uQ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10F5F13E" w14:textId="6DFEDFD3" w:rsidR="00AA142A" w:rsidRPr="00126EA3" w:rsidRDefault="00AA142A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27" w:author="Kruijer, Jordy" w:date="2017-11-14T10:40:00Z">
                        <w:r w:rsidDel="00AA142A">
                          <w:rPr>
                            <w:i/>
                            <w:color w:val="0070C0"/>
                          </w:rPr>
                          <w:delText>Geef aan welke uitvoer het programma moet geven, en waar de uitvoer van het programma aan moet voldoen.</w:delText>
                        </w:r>
                      </w:del>
                      <w:ins w:id="28" w:author="Kruijer, Jordy" w:date="2017-11-14T10:40:00Z">
                        <w:r>
                          <w:rPr>
                            <w:i/>
                            <w:color w:val="0070C0"/>
                          </w:rPr>
                          <w:t>De uitvoer is een string waarin de bereke</w:t>
                        </w:r>
                      </w:ins>
                      <w:ins w:id="29" w:author="Kruijer, Jordy" w:date="2017-11-14T10:41:00Z">
                        <w:r>
                          <w:rPr>
                            <w:i/>
                            <w:color w:val="0070C0"/>
                          </w:rPr>
                          <w:t>nde waardes staan verwerkt. “</w:t>
                        </w:r>
                        <w:r w:rsidRPr="00AA142A">
                          <w:rPr>
                            <w:i/>
                            <w:color w:val="0070C0"/>
                          </w:rPr>
                          <w:t>1874 sol = 1925 dagen, 12 uren, 26 minuten en 47 seconden</w:t>
                        </w:r>
                        <w:r>
                          <w:rPr>
                            <w:i/>
                            <w:color w:val="0070C0"/>
                          </w:rPr>
                          <w:t>”</w:t>
                        </w:r>
                      </w:ins>
                    </w:p>
                  </w:txbxContent>
                </v:textbox>
                <w10:anchorlock/>
              </v:shape>
            </w:pict>
          </mc:Fallback>
        </mc:AlternateContent>
      </w:r>
    </w:p>
    <w:p w14:paraId="56240ED7" w14:textId="77777777" w:rsidR="007935E4" w:rsidRDefault="007935E4" w:rsidP="007935E4">
      <w:pPr>
        <w:pStyle w:val="Kop2"/>
      </w:pPr>
      <w:r>
        <w:t>Verband tussen in- en uitvoer</w:t>
      </w:r>
    </w:p>
    <w:p w14:paraId="405A3402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2C2BE142" wp14:editId="2A6D60E4">
                <wp:extent cx="5745480" cy="1404620"/>
                <wp:effectExtent l="0" t="0" r="26670" b="15875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8D86E" w14:textId="7E52FD74" w:rsidR="00AA142A" w:rsidRPr="00126EA3" w:rsidRDefault="00AA142A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30" w:author="Kruijer, Jordy" w:date="2017-11-14T10:41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 xml:space="preserve">Geef aan </w:delText>
                              </w:r>
                              <w:r w:rsidRPr="00126EA3" w:rsidDel="00AA142A">
                                <w:rPr>
                                  <w:i/>
                                  <w:color w:val="0070C0"/>
                                </w:rPr>
                                <w:delText xml:space="preserve">wat het verband </w:delText>
                              </w:r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 xml:space="preserve">is </w:delText>
                              </w:r>
                              <w:r w:rsidRPr="00126EA3" w:rsidDel="00AA142A">
                                <w:rPr>
                                  <w:i/>
                                  <w:color w:val="0070C0"/>
                                </w:rPr>
                                <w:delText xml:space="preserve">tussen </w:delText>
                              </w:r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 xml:space="preserve">de </w:delText>
                              </w:r>
                              <w:r w:rsidRPr="00126EA3" w:rsidDel="00AA142A">
                                <w:rPr>
                                  <w:i/>
                                  <w:color w:val="0070C0"/>
                                </w:rPr>
                                <w:delText>in- en uitvoer</w:delText>
                              </w:r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.</w:delText>
                              </w:r>
                              <w:r w:rsidRPr="00126EA3" w:rsidDel="00AA142A">
                                <w:rPr>
                                  <w:i/>
                                  <w:color w:val="0070C0"/>
                                </w:rPr>
                                <w:delText xml:space="preserve"> </w:delText>
                              </w:r>
                            </w:del>
                            <w:ins w:id="31" w:author="Kruijer, Jordy" w:date="2017-11-14T10:41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De invoer is een bepaalde waarde waarmee verschillende berekeningen gedaan zullen worden om te zorgen dat de </w:t>
                              </w:r>
                            </w:ins>
                            <w:ins w:id="32" w:author="Kruijer, Jordy" w:date="2017-11-14T10:42:00Z">
                              <w:r>
                                <w:rPr>
                                  <w:i/>
                                  <w:color w:val="0070C0"/>
                                </w:rPr>
                                <w:t>uitvoer bepaalt wordt.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BE142" id="_x0000_s1029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AgoEvU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6818D86E" w14:textId="7E52FD74" w:rsidR="00AA142A" w:rsidRPr="00126EA3" w:rsidRDefault="00AA142A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33" w:author="Kruijer, Jordy" w:date="2017-11-14T10:41:00Z">
                        <w:r w:rsidDel="00AA142A">
                          <w:rPr>
                            <w:i/>
                            <w:color w:val="0070C0"/>
                          </w:rPr>
                          <w:delText xml:space="preserve">Geef aan </w:delText>
                        </w:r>
                        <w:r w:rsidRPr="00126EA3" w:rsidDel="00AA142A">
                          <w:rPr>
                            <w:i/>
                            <w:color w:val="0070C0"/>
                          </w:rPr>
                          <w:delText xml:space="preserve">wat het verband </w:delText>
                        </w:r>
                        <w:r w:rsidDel="00AA142A">
                          <w:rPr>
                            <w:i/>
                            <w:color w:val="0070C0"/>
                          </w:rPr>
                          <w:delText xml:space="preserve">is </w:delText>
                        </w:r>
                        <w:r w:rsidRPr="00126EA3" w:rsidDel="00AA142A">
                          <w:rPr>
                            <w:i/>
                            <w:color w:val="0070C0"/>
                          </w:rPr>
                          <w:delText xml:space="preserve">tussen </w:delText>
                        </w:r>
                        <w:r w:rsidDel="00AA142A">
                          <w:rPr>
                            <w:i/>
                            <w:color w:val="0070C0"/>
                          </w:rPr>
                          <w:delText xml:space="preserve">de </w:delText>
                        </w:r>
                        <w:r w:rsidRPr="00126EA3" w:rsidDel="00AA142A">
                          <w:rPr>
                            <w:i/>
                            <w:color w:val="0070C0"/>
                          </w:rPr>
                          <w:delText>in- en uitvoer</w:delText>
                        </w:r>
                        <w:r w:rsidDel="00AA142A">
                          <w:rPr>
                            <w:i/>
                            <w:color w:val="0070C0"/>
                          </w:rPr>
                          <w:delText>.</w:delText>
                        </w:r>
                        <w:r w:rsidRPr="00126EA3" w:rsidDel="00AA142A">
                          <w:rPr>
                            <w:i/>
                            <w:color w:val="0070C0"/>
                          </w:rPr>
                          <w:delText xml:space="preserve"> </w:delText>
                        </w:r>
                      </w:del>
                      <w:ins w:id="34" w:author="Kruijer, Jordy" w:date="2017-11-14T10:41:00Z">
                        <w:r>
                          <w:rPr>
                            <w:i/>
                            <w:color w:val="0070C0"/>
                          </w:rPr>
                          <w:t xml:space="preserve">De invoer is een bepaalde waarde waarmee verschillende berekeningen gedaan zullen worden om te zorgen dat de </w:t>
                        </w:r>
                      </w:ins>
                      <w:ins w:id="35" w:author="Kruijer, Jordy" w:date="2017-11-14T10:42:00Z">
                        <w:r>
                          <w:rPr>
                            <w:i/>
                            <w:color w:val="0070C0"/>
                          </w:rPr>
                          <w:t>uitvoer bepaalt wordt.</w:t>
                        </w:r>
                      </w:ins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F8A0BC3" w14:textId="77777777" w:rsidR="007935E4" w:rsidRDefault="007935E4" w:rsidP="007935E4">
      <w:pPr>
        <w:pStyle w:val="Kop2"/>
      </w:pPr>
      <w:r>
        <w:t>Beperkingen</w:t>
      </w:r>
    </w:p>
    <w:p w14:paraId="4DF22C47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412AE258" wp14:editId="253A29CE">
                <wp:extent cx="5745480" cy="1404620"/>
                <wp:effectExtent l="0" t="0" r="26670" b="15875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2670" w14:textId="397DF5C5" w:rsidR="00AA142A" w:rsidRPr="00126EA3" w:rsidRDefault="00AA142A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36" w:author="Kruijer, Jordy" w:date="2017-11-14T10:42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Geef eventuele beperkingen aan van het programma.</w:delText>
                              </w:r>
                            </w:del>
                            <w:ins w:id="37" w:author="Kruijer, Jordy" w:date="2017-11-14T10:42:00Z">
                              <w:r>
                                <w:rPr>
                                  <w:i/>
                                  <w:color w:val="0070C0"/>
                                </w:rPr>
                                <w:t>Zowel de getallen bij de invoer als bij de uitvoer moeten natuurlijke getallen zijn. Dit houdt in dat ze afgerond moeten worden.</w:t>
                              </w:r>
                            </w:ins>
                            <w:r w:rsidRPr="00126EA3">
                              <w:rPr>
                                <w:i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AE258" id="_x0000_s1030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LDch0c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0CE92670" w14:textId="397DF5C5" w:rsidR="00AA142A" w:rsidRPr="00126EA3" w:rsidRDefault="00AA142A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38" w:author="Kruijer, Jordy" w:date="2017-11-14T10:42:00Z">
                        <w:r w:rsidDel="00AA142A">
                          <w:rPr>
                            <w:i/>
                            <w:color w:val="0070C0"/>
                          </w:rPr>
                          <w:delText>Geef eventuele beperkingen aan van het programma.</w:delText>
                        </w:r>
                      </w:del>
                      <w:ins w:id="39" w:author="Kruijer, Jordy" w:date="2017-11-14T10:42:00Z">
                        <w:r>
                          <w:rPr>
                            <w:i/>
                            <w:color w:val="0070C0"/>
                          </w:rPr>
                          <w:t>Zowel de getallen bij de invoer als bij de uitvoer moeten natuurlijke getallen zijn. Dit houdt in dat ze afgerond moeten worden.</w:t>
                        </w:r>
                      </w:ins>
                      <w:r w:rsidRPr="00126EA3">
                        <w:rPr>
                          <w:i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E9983F8" w14:textId="77777777" w:rsidR="00126EA3" w:rsidRPr="00126EA3" w:rsidRDefault="007935E4" w:rsidP="007935E4">
      <w:pPr>
        <w:pStyle w:val="Kop2"/>
      </w:pPr>
      <w:r>
        <w:t>Voorbeelden</w:t>
      </w:r>
      <w:r w:rsidR="003B275E">
        <w:t xml:space="preserve"> (testscenario’s)</w:t>
      </w:r>
    </w:p>
    <w:p w14:paraId="4268BBAD" w14:textId="77777777" w:rsidR="00226B5E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43628386" wp14:editId="355C94A8">
                <wp:extent cx="5745480" cy="1404620"/>
                <wp:effectExtent l="0" t="0" r="26670" b="1587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CB3C4" w14:textId="77777777" w:rsidR="003E63EC" w:rsidRDefault="00AA142A" w:rsidP="00820289">
                            <w:pPr>
                              <w:pStyle w:val="Geenafstand"/>
                              <w:rPr>
                                <w:ins w:id="40" w:author="Kruijer, Jordy" w:date="2017-11-14T10:54:00Z"/>
                                <w:i/>
                                <w:color w:val="0070C0"/>
                              </w:rPr>
                            </w:pPr>
                            <w:ins w:id="41" w:author="Kruijer, Jordy" w:date="2017-11-14T10:42:00Z">
                              <w:r>
                                <w:rPr>
                                  <w:i/>
                                  <w:color w:val="0070C0"/>
                                </w:rPr>
                                <w:t>Invoer: 1874</w:t>
                              </w:r>
                            </w:ins>
                            <w:ins w:id="42" w:author="Kruijer, Jordy" w:date="2017-11-14T10:43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70C0"/>
                                </w:rPr>
                                <w:tab/>
                                <w:t xml:space="preserve">Uitvoer: </w:t>
                              </w:r>
                              <w:r w:rsidRPr="00AA142A">
                                <w:rPr>
                                  <w:i/>
                                  <w:color w:val="0070C0"/>
                                </w:rPr>
                                <w:t>1874 sol = 1925 dagen, 12 uren, 26 minuten en 47 seconden</w:t>
                              </w:r>
                            </w:ins>
                          </w:p>
                          <w:p w14:paraId="741CF59E" w14:textId="66B42239" w:rsidR="00AA142A" w:rsidDel="00AA142A" w:rsidRDefault="003E63EC" w:rsidP="00820289">
                            <w:pPr>
                              <w:pStyle w:val="Geenafstand"/>
                              <w:rPr>
                                <w:del w:id="43" w:author="Kruijer, Jordy" w:date="2017-11-14T10:42:00Z"/>
                                <w:i/>
                                <w:color w:val="0070C0"/>
                              </w:rPr>
                            </w:pPr>
                            <w:ins w:id="44" w:author="Kruijer, Jordy" w:date="2017-11-14T10:54:00Z">
                              <w:r>
                                <w:rPr>
                                  <w:i/>
                                  <w:color w:val="0070C0"/>
                                </w:rPr>
                                <w:t>Invoer: 1</w:t>
                              </w:r>
                              <w:r>
                                <w:rPr>
                                  <w:i/>
                                  <w:color w:val="0070C0"/>
                                </w:rPr>
                                <w:tab/>
                                <w:t>Uitvoer</w:t>
                              </w:r>
                            </w:ins>
                            <w:ins w:id="45" w:author="Kruijer, Jordy" w:date="2017-11-14T10:55:00Z">
                              <w:r>
                                <w:rPr>
                                  <w:i/>
                                  <w:color w:val="0070C0"/>
                                </w:rPr>
                                <w:t>: 1 sol = 1 dagen, 0 uren, 39 minuten en 34 seconden</w:t>
                              </w:r>
                            </w:ins>
                            <w:del w:id="46" w:author="Kruijer, Jordy" w:date="2017-11-14T10:42:00Z">
                              <w:r w:rsidR="00AA142A" w:rsidDel="00AA142A">
                                <w:rPr>
                                  <w:i/>
                                  <w:color w:val="0070C0"/>
                                </w:rPr>
                                <w:delText>Geef voorbeelden van invoer en bijbehorende uitvoer.</w:delText>
                              </w:r>
                            </w:del>
                          </w:p>
                          <w:p w14:paraId="160791FB" w14:textId="61338C31" w:rsidR="00AA142A" w:rsidDel="00AA142A" w:rsidRDefault="00AA142A" w:rsidP="00820289">
                            <w:pPr>
                              <w:pStyle w:val="Geenafstand"/>
                              <w:rPr>
                                <w:del w:id="47" w:author="Kruijer, Jordy" w:date="2017-11-14T10:42:00Z"/>
                                <w:i/>
                                <w:color w:val="0070C0"/>
                              </w:rPr>
                            </w:pPr>
                            <w:del w:id="48" w:author="Kruijer, Jordy" w:date="2017-11-14T10:42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Zorg dat alle randwaarden en eventuele uitzonderingen terugkomen in deze voorbeelden.</w:delText>
                              </w:r>
                            </w:del>
                          </w:p>
                          <w:p w14:paraId="3B780D18" w14:textId="11960B9F" w:rsidR="00AA142A" w:rsidRPr="00126EA3" w:rsidRDefault="00AA142A" w:rsidP="00820289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49" w:author="Kruijer, Jordy" w:date="2017-11-14T10:42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Deze voorbeelden dienen als testscenario’s verderop in dit document.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28386" id="_x0000_s1031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IB4Hnc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797CB3C4" w14:textId="77777777" w:rsidR="003E63EC" w:rsidRDefault="00AA142A" w:rsidP="00820289">
                      <w:pPr>
                        <w:pStyle w:val="Geenafstand"/>
                        <w:rPr>
                          <w:ins w:id="50" w:author="Kruijer, Jordy" w:date="2017-11-14T10:54:00Z"/>
                          <w:i/>
                          <w:color w:val="0070C0"/>
                        </w:rPr>
                      </w:pPr>
                      <w:ins w:id="51" w:author="Kruijer, Jordy" w:date="2017-11-14T10:42:00Z">
                        <w:r>
                          <w:rPr>
                            <w:i/>
                            <w:color w:val="0070C0"/>
                          </w:rPr>
                          <w:t>Invoer: 1874</w:t>
                        </w:r>
                      </w:ins>
                      <w:ins w:id="52" w:author="Kruijer, Jordy" w:date="2017-11-14T10:43:00Z">
                        <w:r>
                          <w:rPr>
                            <w:i/>
                            <w:color w:val="0070C0"/>
                          </w:rPr>
                          <w:t xml:space="preserve"> </w:t>
                        </w:r>
                        <w:r>
                          <w:rPr>
                            <w:i/>
                            <w:color w:val="0070C0"/>
                          </w:rPr>
                          <w:tab/>
                          <w:t xml:space="preserve">Uitvoer: </w:t>
                        </w:r>
                        <w:r w:rsidRPr="00AA142A">
                          <w:rPr>
                            <w:i/>
                            <w:color w:val="0070C0"/>
                          </w:rPr>
                          <w:t>1874 sol = 1925 dagen, 12 uren, 26 minuten en 47 seconden</w:t>
                        </w:r>
                      </w:ins>
                    </w:p>
                    <w:p w14:paraId="741CF59E" w14:textId="66B42239" w:rsidR="00AA142A" w:rsidDel="00AA142A" w:rsidRDefault="003E63EC" w:rsidP="00820289">
                      <w:pPr>
                        <w:pStyle w:val="Geenafstand"/>
                        <w:rPr>
                          <w:del w:id="53" w:author="Kruijer, Jordy" w:date="2017-11-14T10:42:00Z"/>
                          <w:i/>
                          <w:color w:val="0070C0"/>
                        </w:rPr>
                      </w:pPr>
                      <w:ins w:id="54" w:author="Kruijer, Jordy" w:date="2017-11-14T10:54:00Z">
                        <w:r>
                          <w:rPr>
                            <w:i/>
                            <w:color w:val="0070C0"/>
                          </w:rPr>
                          <w:t>Invoer: 1</w:t>
                        </w:r>
                        <w:r>
                          <w:rPr>
                            <w:i/>
                            <w:color w:val="0070C0"/>
                          </w:rPr>
                          <w:tab/>
                          <w:t>Uitvoer</w:t>
                        </w:r>
                      </w:ins>
                      <w:ins w:id="55" w:author="Kruijer, Jordy" w:date="2017-11-14T10:55:00Z">
                        <w:r>
                          <w:rPr>
                            <w:i/>
                            <w:color w:val="0070C0"/>
                          </w:rPr>
                          <w:t>: 1 sol = 1 dagen, 0 uren, 39 minuten en 34 seconden</w:t>
                        </w:r>
                      </w:ins>
                      <w:del w:id="56" w:author="Kruijer, Jordy" w:date="2017-11-14T10:42:00Z">
                        <w:r w:rsidR="00AA142A" w:rsidDel="00AA142A">
                          <w:rPr>
                            <w:i/>
                            <w:color w:val="0070C0"/>
                          </w:rPr>
                          <w:delText>Geef voorbeelden van invoer en bijbehorende uitvoer.</w:delText>
                        </w:r>
                      </w:del>
                    </w:p>
                    <w:p w14:paraId="160791FB" w14:textId="61338C31" w:rsidR="00AA142A" w:rsidDel="00AA142A" w:rsidRDefault="00AA142A" w:rsidP="00820289">
                      <w:pPr>
                        <w:pStyle w:val="Geenafstand"/>
                        <w:rPr>
                          <w:del w:id="57" w:author="Kruijer, Jordy" w:date="2017-11-14T10:42:00Z"/>
                          <w:i/>
                          <w:color w:val="0070C0"/>
                        </w:rPr>
                      </w:pPr>
                      <w:del w:id="58" w:author="Kruijer, Jordy" w:date="2017-11-14T10:42:00Z">
                        <w:r w:rsidDel="00AA142A">
                          <w:rPr>
                            <w:i/>
                            <w:color w:val="0070C0"/>
                          </w:rPr>
                          <w:delText>Zorg dat alle randwaarden en eventuele uitzonderingen terugkomen in deze voorbeelden.</w:delText>
                        </w:r>
                      </w:del>
                    </w:p>
                    <w:p w14:paraId="3B780D18" w14:textId="11960B9F" w:rsidR="00AA142A" w:rsidRPr="00126EA3" w:rsidRDefault="00AA142A" w:rsidP="00820289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59" w:author="Kruijer, Jordy" w:date="2017-11-14T10:42:00Z">
                        <w:r w:rsidDel="00AA142A">
                          <w:rPr>
                            <w:i/>
                            <w:color w:val="0070C0"/>
                          </w:rPr>
                          <w:delText>Deze voorbeelden dienen als testscenario’s verderop in dit document.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46F4BBFB" w14:textId="77777777" w:rsidR="00226B5E" w:rsidRPr="00226B5E" w:rsidRDefault="00226B5E" w:rsidP="00226B5E">
      <w:pPr>
        <w:pStyle w:val="Kop1"/>
      </w:pPr>
      <w:r w:rsidRPr="00226B5E">
        <w:t>Ontwerp</w:t>
      </w:r>
    </w:p>
    <w:p w14:paraId="35DC67BF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3BBFB6DD" wp14:editId="44D72137">
                <wp:extent cx="5745480" cy="1404620"/>
                <wp:effectExtent l="0" t="0" r="26670" b="15875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2D05" w14:textId="77777777" w:rsidR="00AA142A" w:rsidRDefault="00AA142A" w:rsidP="00AA142A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ns w:id="60" w:author="Kruijer, Jordy" w:date="2017-11-14T10:43:00Z"/>
                                <w:i/>
                                <w:color w:val="0070C0"/>
                              </w:rPr>
                            </w:pPr>
                            <w:ins w:id="61" w:author="Kruijer, Jordy" w:date="2017-11-14T10:43:00Z">
                              <w:r>
                                <w:rPr>
                                  <w:i/>
                                  <w:color w:val="0070C0"/>
                                </w:rPr>
                                <w:t>Vraag om de waarde van Sol</w:t>
                              </w:r>
                            </w:ins>
                          </w:p>
                          <w:p w14:paraId="568A1780" w14:textId="77777777" w:rsidR="00AA142A" w:rsidRDefault="00AA142A" w:rsidP="00AA142A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ns w:id="62" w:author="Kruijer, Jordy" w:date="2017-11-14T10:44:00Z"/>
                                <w:i/>
                                <w:color w:val="0070C0"/>
                              </w:rPr>
                            </w:pPr>
                            <w:ins w:id="63" w:author="Kruijer, Jordy" w:date="2017-11-14T10:44:00Z">
                              <w:r>
                                <w:rPr>
                                  <w:i/>
                                  <w:color w:val="0070C0"/>
                                </w:rPr>
                                <w:t>Reken de waarde van Sol om in (aardse)seconden</w:t>
                              </w:r>
                            </w:ins>
                          </w:p>
                          <w:p w14:paraId="6CC52634" w14:textId="6C8852CB" w:rsidR="00AA142A" w:rsidRDefault="00AA142A" w:rsidP="00AA142A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ns w:id="64" w:author="Kruijer, Jordy" w:date="2017-11-14T10:44:00Z"/>
                                <w:i/>
                                <w:color w:val="0070C0"/>
                              </w:rPr>
                            </w:pPr>
                            <w:ins w:id="65" w:author="Kruijer, Jordy" w:date="2017-11-14T10:44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Bereken hoeveel dagen, uren, minuten en seconden dit zijn in </w:t>
                              </w:r>
                            </w:ins>
                            <w:ins w:id="66" w:author="Kruijer, Jordy" w:date="2017-11-14T10:45:00Z">
                              <w:r>
                                <w:rPr>
                                  <w:i/>
                                  <w:color w:val="0070C0"/>
                                </w:rPr>
                                <w:t>aardse tijden</w:t>
                              </w:r>
                            </w:ins>
                          </w:p>
                          <w:p w14:paraId="6810B10A" w14:textId="1A9753E9" w:rsidR="00AA142A" w:rsidRPr="00AA142A" w:rsidDel="00AA142A" w:rsidRDefault="00AA142A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del w:id="67" w:author="Kruijer, Jordy" w:date="2017-11-14T10:43:00Z"/>
                                <w:i/>
                                <w:color w:val="0070C0"/>
                              </w:rPr>
                              <w:pPrChange w:id="68" w:author="Kruijer, Jordy" w:date="2017-11-14T10:43:00Z">
                                <w:pPr>
                                  <w:pStyle w:val="Geenafstand"/>
                                </w:pPr>
                              </w:pPrChange>
                            </w:pPr>
                            <w:ins w:id="69" w:author="Kruijer, Jordy" w:date="2017-11-14T10:44:00Z">
                              <w:r>
                                <w:rPr>
                                  <w:i/>
                                  <w:color w:val="0070C0"/>
                                </w:rPr>
                                <w:t>Geef de u</w:t>
                              </w:r>
                            </w:ins>
                            <w:ins w:id="70" w:author="Kruijer, Jordy" w:date="2017-11-14T10:45:00Z">
                              <w:r>
                                <w:rPr>
                                  <w:i/>
                                  <w:color w:val="0070C0"/>
                                </w:rPr>
                                <w:t>itvoer weer</w:t>
                              </w:r>
                            </w:ins>
                            <w:del w:id="71" w:author="Kruijer, Jordy" w:date="2017-11-14T10:43:00Z">
                              <w:r w:rsidRPr="00AA142A" w:rsidDel="00AA142A">
                                <w:rPr>
                                  <w:i/>
                                  <w:color w:val="0070C0"/>
                                </w:rPr>
                                <w:delText>Deel de bovengenoemde vraagstelling op in logische deelvragen.</w:delText>
                              </w:r>
                            </w:del>
                          </w:p>
                          <w:p w14:paraId="6364C1AB" w14:textId="6E196A20" w:rsidR="00AA142A" w:rsidRDefault="00AA142A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color w:val="0070C0"/>
                              </w:rPr>
                              <w:pPrChange w:id="72" w:author="Kruijer, Jordy" w:date="2017-11-14T10:43:00Z">
                                <w:pPr>
                                  <w:pStyle w:val="Geenafstand"/>
                                </w:pPr>
                              </w:pPrChange>
                            </w:pPr>
                            <w:del w:id="73" w:author="Kruijer, Jordy" w:date="2017-11-14T10:43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Geef in abstracte termen per deelvraag</w:delText>
                              </w:r>
                              <w:r w:rsidRPr="00820289" w:rsidDel="00AA142A">
                                <w:rPr>
                                  <w:i/>
                                  <w:color w:val="0070C0"/>
                                </w:rPr>
                                <w:delText xml:space="preserve"> </w:delText>
                              </w:r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aan hoe je deze oplost.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FB6DD" id="_x0000_s1032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DQlLQm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692D2D05" w14:textId="77777777" w:rsidR="00AA142A" w:rsidRDefault="00AA142A" w:rsidP="00AA142A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ns w:id="74" w:author="Kruijer, Jordy" w:date="2017-11-14T10:43:00Z"/>
                          <w:i/>
                          <w:color w:val="0070C0"/>
                        </w:rPr>
                      </w:pPr>
                      <w:ins w:id="75" w:author="Kruijer, Jordy" w:date="2017-11-14T10:43:00Z">
                        <w:r>
                          <w:rPr>
                            <w:i/>
                            <w:color w:val="0070C0"/>
                          </w:rPr>
                          <w:t>Vraag om de waarde van Sol</w:t>
                        </w:r>
                      </w:ins>
                    </w:p>
                    <w:p w14:paraId="568A1780" w14:textId="77777777" w:rsidR="00AA142A" w:rsidRDefault="00AA142A" w:rsidP="00AA142A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ns w:id="76" w:author="Kruijer, Jordy" w:date="2017-11-14T10:44:00Z"/>
                          <w:i/>
                          <w:color w:val="0070C0"/>
                        </w:rPr>
                      </w:pPr>
                      <w:ins w:id="77" w:author="Kruijer, Jordy" w:date="2017-11-14T10:44:00Z">
                        <w:r>
                          <w:rPr>
                            <w:i/>
                            <w:color w:val="0070C0"/>
                          </w:rPr>
                          <w:t>Reken de waarde van Sol om in (aardse)seconden</w:t>
                        </w:r>
                      </w:ins>
                    </w:p>
                    <w:p w14:paraId="6CC52634" w14:textId="6C8852CB" w:rsidR="00AA142A" w:rsidRDefault="00AA142A" w:rsidP="00AA142A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ns w:id="78" w:author="Kruijer, Jordy" w:date="2017-11-14T10:44:00Z"/>
                          <w:i/>
                          <w:color w:val="0070C0"/>
                        </w:rPr>
                      </w:pPr>
                      <w:ins w:id="79" w:author="Kruijer, Jordy" w:date="2017-11-14T10:44:00Z">
                        <w:r>
                          <w:rPr>
                            <w:i/>
                            <w:color w:val="0070C0"/>
                          </w:rPr>
                          <w:t xml:space="preserve">Bereken hoeveel dagen, uren, minuten en seconden dit zijn in </w:t>
                        </w:r>
                      </w:ins>
                      <w:ins w:id="80" w:author="Kruijer, Jordy" w:date="2017-11-14T10:45:00Z">
                        <w:r>
                          <w:rPr>
                            <w:i/>
                            <w:color w:val="0070C0"/>
                          </w:rPr>
                          <w:t>aardse tijden</w:t>
                        </w:r>
                      </w:ins>
                    </w:p>
                    <w:p w14:paraId="6810B10A" w14:textId="1A9753E9" w:rsidR="00AA142A" w:rsidRPr="00AA142A" w:rsidDel="00AA142A" w:rsidRDefault="00AA142A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del w:id="81" w:author="Kruijer, Jordy" w:date="2017-11-14T10:43:00Z"/>
                          <w:i/>
                          <w:color w:val="0070C0"/>
                        </w:rPr>
                        <w:pPrChange w:id="82" w:author="Kruijer, Jordy" w:date="2017-11-14T10:43:00Z">
                          <w:pPr>
                            <w:pStyle w:val="Geenafstand"/>
                          </w:pPr>
                        </w:pPrChange>
                      </w:pPr>
                      <w:ins w:id="83" w:author="Kruijer, Jordy" w:date="2017-11-14T10:44:00Z">
                        <w:r>
                          <w:rPr>
                            <w:i/>
                            <w:color w:val="0070C0"/>
                          </w:rPr>
                          <w:t>Geef de u</w:t>
                        </w:r>
                      </w:ins>
                      <w:ins w:id="84" w:author="Kruijer, Jordy" w:date="2017-11-14T10:45:00Z">
                        <w:r>
                          <w:rPr>
                            <w:i/>
                            <w:color w:val="0070C0"/>
                          </w:rPr>
                          <w:t>itvoer weer</w:t>
                        </w:r>
                      </w:ins>
                      <w:del w:id="85" w:author="Kruijer, Jordy" w:date="2017-11-14T10:43:00Z">
                        <w:r w:rsidRPr="00AA142A" w:rsidDel="00AA142A">
                          <w:rPr>
                            <w:i/>
                            <w:color w:val="0070C0"/>
                          </w:rPr>
                          <w:delText>Deel de bovengenoemde vraagstelling op in logische deelvragen.</w:delText>
                        </w:r>
                      </w:del>
                    </w:p>
                    <w:p w14:paraId="6364C1AB" w14:textId="6E196A20" w:rsidR="00AA142A" w:rsidRDefault="00AA142A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i/>
                          <w:color w:val="0070C0"/>
                        </w:rPr>
                        <w:pPrChange w:id="86" w:author="Kruijer, Jordy" w:date="2017-11-14T10:43:00Z">
                          <w:pPr>
                            <w:pStyle w:val="Geenafstand"/>
                          </w:pPr>
                        </w:pPrChange>
                      </w:pPr>
                      <w:del w:id="87" w:author="Kruijer, Jordy" w:date="2017-11-14T10:43:00Z">
                        <w:r w:rsidDel="00AA142A">
                          <w:rPr>
                            <w:i/>
                            <w:color w:val="0070C0"/>
                          </w:rPr>
                          <w:delText>Geef in abstracte termen per deelvraag</w:delText>
                        </w:r>
                        <w:r w:rsidRPr="00820289" w:rsidDel="00AA142A">
                          <w:rPr>
                            <w:i/>
                            <w:color w:val="0070C0"/>
                          </w:rPr>
                          <w:delText xml:space="preserve"> </w:delText>
                        </w:r>
                        <w:r w:rsidDel="00AA142A">
                          <w:rPr>
                            <w:i/>
                            <w:color w:val="0070C0"/>
                          </w:rPr>
                          <w:delText>aan hoe je deze oplost.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6384E2E0" w14:textId="77777777" w:rsidR="00226B5E" w:rsidRPr="00226B5E" w:rsidRDefault="00226B5E" w:rsidP="00226B5E">
      <w:pPr>
        <w:pStyle w:val="Kop1"/>
      </w:pPr>
      <w:r w:rsidRPr="00226B5E">
        <w:lastRenderedPageBreak/>
        <w:t>Pseudocode</w:t>
      </w:r>
    </w:p>
    <w:p w14:paraId="7C009911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0C220829" wp14:editId="109FC3D2">
                <wp:extent cx="5745480" cy="1404620"/>
                <wp:effectExtent l="0" t="0" r="26670" b="15875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C63C" w14:textId="77777777" w:rsidR="00AA142A" w:rsidRDefault="00AA142A" w:rsidP="00013F21">
                            <w:pPr>
                              <w:pStyle w:val="Geenafstand"/>
                              <w:rPr>
                                <w:ins w:id="88" w:author="Kruijer, Jordy" w:date="2017-11-14T10:45:00Z"/>
                                <w:i/>
                                <w:color w:val="0070C0"/>
                              </w:rPr>
                            </w:pPr>
                            <w:ins w:id="89" w:author="Kruijer, Jordy" w:date="2017-11-14T10:45:00Z">
                              <w:r>
                                <w:rPr>
                                  <w:i/>
                                  <w:color w:val="0070C0"/>
                                </w:rPr>
                                <w:t>//invoer sol</w:t>
                              </w:r>
                            </w:ins>
                          </w:p>
                          <w:p w14:paraId="76A35792" w14:textId="77777777" w:rsidR="00AA142A" w:rsidRDefault="00AA142A" w:rsidP="00013F21">
                            <w:pPr>
                              <w:pStyle w:val="Geenafstand"/>
                              <w:rPr>
                                <w:ins w:id="90" w:author="Kruijer, Jordy" w:date="2017-11-14T10:45:00Z"/>
                                <w:i/>
                                <w:color w:val="0070C0"/>
                              </w:rPr>
                            </w:pPr>
                            <w:ins w:id="91" w:author="Kruijer, Jordy" w:date="2017-11-14T10:45:00Z">
                              <w:r>
                                <w:rPr>
                                  <w:i/>
                                  <w:color w:val="0070C0"/>
                                </w:rPr>
                                <w:t>Sol = invoer van de gebruiker</w:t>
                              </w:r>
                            </w:ins>
                          </w:p>
                          <w:p w14:paraId="04C2B1DD" w14:textId="77777777" w:rsidR="00AA142A" w:rsidRDefault="00AA142A" w:rsidP="00013F21">
                            <w:pPr>
                              <w:pStyle w:val="Geenafstand"/>
                              <w:rPr>
                                <w:ins w:id="92" w:author="Kruijer, Jordy" w:date="2017-11-14T10:45:00Z"/>
                                <w:i/>
                                <w:color w:val="0070C0"/>
                              </w:rPr>
                            </w:pPr>
                          </w:p>
                          <w:p w14:paraId="7929C5F0" w14:textId="77777777" w:rsidR="00AA142A" w:rsidRDefault="00AA142A" w:rsidP="00013F21">
                            <w:pPr>
                              <w:pStyle w:val="Geenafstand"/>
                              <w:rPr>
                                <w:ins w:id="93" w:author="Kruijer, Jordy" w:date="2017-11-14T10:46:00Z"/>
                                <w:i/>
                                <w:color w:val="0070C0"/>
                              </w:rPr>
                            </w:pPr>
                            <w:ins w:id="94" w:author="Kruijer, Jordy" w:date="2017-11-14T10:45:00Z">
                              <w:r>
                                <w:rPr>
                                  <w:i/>
                                  <w:color w:val="0070C0"/>
                                </w:rPr>
                                <w:t>//omrekenen sol naar seconden</w:t>
                              </w:r>
                            </w:ins>
                          </w:p>
                          <w:p w14:paraId="2F422EC7" w14:textId="17038989" w:rsidR="00AA142A" w:rsidRDefault="00AA142A" w:rsidP="00013F21">
                            <w:pPr>
                              <w:pStyle w:val="Geenafstand"/>
                              <w:rPr>
                                <w:ins w:id="95" w:author="Kruijer, Jordy" w:date="2017-11-14T10:46:00Z"/>
                                <w:i/>
                                <w:color w:val="0070C0"/>
                              </w:rPr>
                            </w:pPr>
                            <w:proofErr w:type="spellStart"/>
                            <w:ins w:id="96" w:author="Kruijer, Jordy" w:date="2017-11-14T10:46:00Z">
                              <w:r>
                                <w:rPr>
                                  <w:i/>
                                  <w:color w:val="0070C0"/>
                                </w:rPr>
                                <w:t>SolOmrekenenFormule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= aantal </w:t>
                              </w:r>
                              <w:proofErr w:type="spellStart"/>
                              <w:r>
                                <w:rPr>
                                  <w:i/>
                                  <w:color w:val="0070C0"/>
                                </w:rPr>
                                <w:t>uren,minuten,seconden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die in een sol dag zitten</w:t>
                              </w:r>
                            </w:ins>
                          </w:p>
                          <w:p w14:paraId="7DC0111A" w14:textId="6610AEC8" w:rsidR="00AA142A" w:rsidRDefault="00AA142A" w:rsidP="00013F21">
                            <w:pPr>
                              <w:pStyle w:val="Geenafstand"/>
                              <w:rPr>
                                <w:ins w:id="97" w:author="Kruijer, Jordy" w:date="2017-11-14T10:47:00Z"/>
                                <w:i/>
                                <w:color w:val="0070C0"/>
                              </w:rPr>
                            </w:pPr>
                            <w:proofErr w:type="spellStart"/>
                            <w:ins w:id="98" w:author="Kruijer, Jordy" w:date="2017-11-14T10:46:00Z">
                              <w:r>
                                <w:rPr>
                                  <w:i/>
                                  <w:color w:val="0070C0"/>
                                </w:rPr>
                                <w:t>SolInSeconde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= </w:t>
                              </w:r>
                            </w:ins>
                            <w:ins w:id="99" w:author="Kruijer, Jordy" w:date="2017-11-14T10:47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Sol * </w:t>
                              </w:r>
                              <w:proofErr w:type="spellStart"/>
                              <w:r>
                                <w:rPr>
                                  <w:i/>
                                  <w:color w:val="0070C0"/>
                                </w:rPr>
                                <w:t>SolOmrekenenFormule</w:t>
                              </w:r>
                              <w:proofErr w:type="spellEnd"/>
                            </w:ins>
                          </w:p>
                          <w:p w14:paraId="290E20DA" w14:textId="3DF6F4A7" w:rsidR="00AA142A" w:rsidRDefault="00AA142A" w:rsidP="00013F21">
                            <w:pPr>
                              <w:pStyle w:val="Geenafstand"/>
                              <w:rPr>
                                <w:ins w:id="100" w:author="Kruijer, Jordy" w:date="2017-11-14T10:47:00Z"/>
                                <w:i/>
                                <w:color w:val="0070C0"/>
                              </w:rPr>
                            </w:pPr>
                          </w:p>
                          <w:p w14:paraId="46147E70" w14:textId="27C697C9" w:rsidR="00AA142A" w:rsidRDefault="00AA142A" w:rsidP="00013F21">
                            <w:pPr>
                              <w:pStyle w:val="Geenafstand"/>
                              <w:rPr>
                                <w:ins w:id="101" w:author="Kruijer, Jordy" w:date="2017-11-14T10:47:00Z"/>
                                <w:i/>
                                <w:color w:val="0070C0"/>
                              </w:rPr>
                            </w:pPr>
                            <w:ins w:id="102" w:author="Kruijer, Jordy" w:date="2017-11-14T10:47:00Z">
                              <w:r>
                                <w:rPr>
                                  <w:i/>
                                  <w:color w:val="0070C0"/>
                                </w:rPr>
                                <w:t>//formules voor aardse dagen in seconden</w:t>
                              </w:r>
                            </w:ins>
                          </w:p>
                          <w:p w14:paraId="08B9B764" w14:textId="4F1BF579" w:rsidR="00AA142A" w:rsidRDefault="00AA142A" w:rsidP="00013F21">
                            <w:pPr>
                              <w:pStyle w:val="Geenafstand"/>
                              <w:rPr>
                                <w:ins w:id="103" w:author="Kruijer, Jordy" w:date="2017-11-14T10:48:00Z"/>
                                <w:i/>
                                <w:color w:val="0070C0"/>
                              </w:rPr>
                            </w:pPr>
                            <w:proofErr w:type="spellStart"/>
                            <w:ins w:id="104" w:author="Kruijer, Jordy" w:date="2017-11-14T10:47:00Z">
                              <w:r>
                                <w:rPr>
                                  <w:i/>
                                  <w:color w:val="0070C0"/>
                                </w:rPr>
                                <w:t>Aard</w:t>
                              </w:r>
                            </w:ins>
                            <w:ins w:id="105" w:author="Kruijer, Jordy" w:date="2017-11-14T10:48:00Z">
                              <w:r>
                                <w:rPr>
                                  <w:i/>
                                  <w:color w:val="0070C0"/>
                                </w:rPr>
                                <w:t>DagInSeconde</w:t>
                              </w:r>
                              <w:proofErr w:type="spellEnd"/>
                            </w:ins>
                          </w:p>
                          <w:p w14:paraId="7EA502DD" w14:textId="2C81FF48" w:rsidR="00AA142A" w:rsidRDefault="00AA142A" w:rsidP="00013F21">
                            <w:pPr>
                              <w:pStyle w:val="Geenafstand"/>
                              <w:rPr>
                                <w:ins w:id="106" w:author="Kruijer, Jordy" w:date="2017-11-14T10:48:00Z"/>
                                <w:i/>
                                <w:color w:val="0070C0"/>
                              </w:rPr>
                            </w:pPr>
                            <w:proofErr w:type="spellStart"/>
                            <w:ins w:id="107" w:author="Kruijer, Jordy" w:date="2017-11-14T10:48:00Z">
                              <w:r>
                                <w:rPr>
                                  <w:i/>
                                  <w:color w:val="0070C0"/>
                                </w:rPr>
                                <w:t>AardUurInSeconde</w:t>
                              </w:r>
                              <w:proofErr w:type="spellEnd"/>
                            </w:ins>
                          </w:p>
                          <w:p w14:paraId="122B2F05" w14:textId="648F1E99" w:rsidR="00AA142A" w:rsidRDefault="00AA142A" w:rsidP="00013F21">
                            <w:pPr>
                              <w:pStyle w:val="Geenafstand"/>
                              <w:rPr>
                                <w:ins w:id="108" w:author="Kruijer, Jordy" w:date="2017-11-14T10:48:00Z"/>
                                <w:i/>
                                <w:color w:val="0070C0"/>
                              </w:rPr>
                            </w:pPr>
                            <w:proofErr w:type="spellStart"/>
                            <w:ins w:id="109" w:author="Kruijer, Jordy" w:date="2017-11-14T10:48:00Z">
                              <w:r>
                                <w:rPr>
                                  <w:i/>
                                  <w:color w:val="0070C0"/>
                                </w:rPr>
                                <w:t>AardMinInSeconde</w:t>
                              </w:r>
                              <w:proofErr w:type="spellEnd"/>
                            </w:ins>
                          </w:p>
                          <w:p w14:paraId="6195CDB7" w14:textId="39805E07" w:rsidR="003E63EC" w:rsidRDefault="003E63EC" w:rsidP="00013F21">
                            <w:pPr>
                              <w:pStyle w:val="Geenafstand"/>
                              <w:rPr>
                                <w:ins w:id="110" w:author="Kruijer, Jordy" w:date="2017-11-14T10:48:00Z"/>
                                <w:i/>
                                <w:color w:val="0070C0"/>
                              </w:rPr>
                            </w:pPr>
                          </w:p>
                          <w:p w14:paraId="0CA3F888" w14:textId="225DCDBC" w:rsidR="003E63EC" w:rsidRDefault="003E63EC" w:rsidP="00013F21">
                            <w:pPr>
                              <w:pStyle w:val="Geenafstand"/>
                              <w:rPr>
                                <w:ins w:id="111" w:author="Kruijer, Jordy" w:date="2017-11-14T10:50:00Z"/>
                                <w:i/>
                                <w:color w:val="0070C0"/>
                              </w:rPr>
                            </w:pPr>
                            <w:ins w:id="112" w:author="Kruijer, Jordy" w:date="2017-11-14T10:48:00Z">
                              <w:r>
                                <w:rPr>
                                  <w:i/>
                                  <w:color w:val="0070C0"/>
                                </w:rPr>
                                <w:t>//</w:t>
                              </w:r>
                            </w:ins>
                            <w:ins w:id="113" w:author="Kruijer, Jordy" w:date="2017-11-14T10:50:00Z">
                              <w:r>
                                <w:rPr>
                                  <w:i/>
                                  <w:color w:val="0070C0"/>
                                </w:rPr>
                                <w:t>berekenen aantal dagen, uren, minuten, seconden</w:t>
                              </w:r>
                            </w:ins>
                          </w:p>
                          <w:p w14:paraId="03AA5960" w14:textId="50D65CF3" w:rsidR="003E63EC" w:rsidRDefault="003E63EC" w:rsidP="00013F21">
                            <w:pPr>
                              <w:pStyle w:val="Geenafstand"/>
                              <w:rPr>
                                <w:ins w:id="114" w:author="Kruijer, Jordy" w:date="2017-11-14T10:51:00Z"/>
                                <w:i/>
                                <w:color w:val="0070C0"/>
                              </w:rPr>
                            </w:pPr>
                            <w:proofErr w:type="spellStart"/>
                            <w:ins w:id="115" w:author="Kruijer, Jordy" w:date="2017-11-14T10:51:00Z">
                              <w:r>
                                <w:rPr>
                                  <w:i/>
                                  <w:color w:val="0070C0"/>
                                </w:rPr>
                                <w:t>SolInSeconde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70C0"/>
                                </w:rPr>
                                <w:t>gedeelt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door Aard(…)</w:t>
                              </w:r>
                              <w:proofErr w:type="spellStart"/>
                              <w:r>
                                <w:rPr>
                                  <w:i/>
                                  <w:color w:val="0070C0"/>
                                </w:rPr>
                                <w:t>InSeconde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// berekend de waarde</w:t>
                              </w:r>
                            </w:ins>
                          </w:p>
                          <w:p w14:paraId="4AB8B73C" w14:textId="522E579C" w:rsidR="003E63EC" w:rsidRDefault="003E63EC" w:rsidP="00013F21">
                            <w:pPr>
                              <w:pStyle w:val="Geenafstand"/>
                              <w:rPr>
                                <w:ins w:id="116" w:author="Kruijer, Jordy" w:date="2017-11-14T10:52:00Z"/>
                                <w:i/>
                                <w:color w:val="0070C0"/>
                              </w:rPr>
                            </w:pPr>
                            <w:proofErr w:type="spellStart"/>
                            <w:ins w:id="117" w:author="Kruijer, Jordy" w:date="2017-11-14T10:51:00Z">
                              <w:r>
                                <w:rPr>
                                  <w:i/>
                                  <w:color w:val="0070C0"/>
                                </w:rPr>
                                <w:t>SolInSeconde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modulo Aard(…)</w:t>
                              </w:r>
                              <w:proofErr w:type="spellStart"/>
                              <w:r>
                                <w:rPr>
                                  <w:i/>
                                  <w:color w:val="0070C0"/>
                                </w:rPr>
                                <w:t>InSeconde</w:t>
                              </w:r>
                              <w:proofErr w:type="spellEnd"/>
                              <w:r>
                                <w:rPr>
                                  <w:i/>
                                  <w:color w:val="0070C0"/>
                                </w:rPr>
                                <w:t xml:space="preserve"> // </w:t>
                              </w:r>
                            </w:ins>
                            <w:ins w:id="118" w:author="Kruijer, Jordy" w:date="2017-11-14T10:52:00Z">
                              <w:r>
                                <w:rPr>
                                  <w:i/>
                                  <w:color w:val="0070C0"/>
                                </w:rPr>
                                <w:t>berekend de rest om mee verder te werken</w:t>
                              </w:r>
                            </w:ins>
                          </w:p>
                          <w:p w14:paraId="56E3D62F" w14:textId="2CC2648E" w:rsidR="003E63EC" w:rsidRDefault="003E63EC" w:rsidP="00013F21">
                            <w:pPr>
                              <w:pStyle w:val="Geenafstand"/>
                              <w:rPr>
                                <w:ins w:id="119" w:author="Kruijer, Jordy" w:date="2017-11-14T10:52:00Z"/>
                                <w:i/>
                                <w:color w:val="0070C0"/>
                              </w:rPr>
                            </w:pPr>
                          </w:p>
                          <w:p w14:paraId="38986072" w14:textId="16C132CD" w:rsidR="003E63EC" w:rsidRDefault="003E63EC" w:rsidP="00013F21">
                            <w:pPr>
                              <w:pStyle w:val="Geenafstand"/>
                              <w:rPr>
                                <w:ins w:id="120" w:author="Kruijer, Jordy" w:date="2017-11-14T10:52:00Z"/>
                                <w:i/>
                                <w:color w:val="0070C0"/>
                              </w:rPr>
                            </w:pPr>
                            <w:ins w:id="121" w:author="Kruijer, Jordy" w:date="2017-11-14T10:52:00Z">
                              <w:r>
                                <w:rPr>
                                  <w:i/>
                                  <w:color w:val="0070C0"/>
                                </w:rPr>
                                <w:t>//uitvoer weergeven</w:t>
                              </w:r>
                            </w:ins>
                          </w:p>
                          <w:p w14:paraId="0CC6A46A" w14:textId="23D61ED7" w:rsidR="003E63EC" w:rsidRDefault="003E63EC" w:rsidP="00013F21">
                            <w:pPr>
                              <w:pStyle w:val="Geenafstand"/>
                              <w:rPr>
                                <w:ins w:id="122" w:author="Kruijer, Jordy" w:date="2017-11-14T12:43:00Z"/>
                                <w:i/>
                                <w:color w:val="0070C0"/>
                              </w:rPr>
                            </w:pPr>
                            <w:ins w:id="123" w:author="Kruijer, Jordy" w:date="2017-11-14T10:52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Gebruik de round() functie voor het afronden van de getallen. </w:t>
                              </w:r>
                            </w:ins>
                            <w:bookmarkStart w:id="124" w:name="_GoBack"/>
                            <w:bookmarkEnd w:id="124"/>
                          </w:p>
                          <w:p w14:paraId="6869DEEB" w14:textId="718567EE" w:rsidR="00C378CD" w:rsidRDefault="00C378CD" w:rsidP="00013F21">
                            <w:pPr>
                              <w:pStyle w:val="Geenafstand"/>
                              <w:rPr>
                                <w:ins w:id="125" w:author="Kruijer, Jordy" w:date="2017-11-14T10:46:00Z"/>
                                <w:i/>
                                <w:color w:val="0070C0"/>
                              </w:rPr>
                            </w:pPr>
                            <w:ins w:id="126" w:author="Kruijer, Jordy" w:date="2017-11-14T12:44:00Z">
                              <w:r w:rsidRPr="00C378CD">
                                <w:rPr>
                                  <w:i/>
                                  <w:color w:val="0070C0"/>
                                  <w:highlight w:val="yellow"/>
                                  <w:rPrChange w:id="127" w:author="Kruijer, Jordy" w:date="2017-11-14T12:44:00Z">
                                    <w:rPr>
                                      <w:i/>
                                      <w:color w:val="0070C0"/>
                                    </w:rPr>
                                  </w:rPrChange>
                                </w:rPr>
                                <w:t>Dit is uiteindelijk de int() functie geworden</w:t>
                              </w:r>
                            </w:ins>
                          </w:p>
                          <w:p w14:paraId="1DE1BD31" w14:textId="25DD20DB" w:rsidR="00AA142A" w:rsidDel="00AA142A" w:rsidRDefault="00AA142A" w:rsidP="00C57517">
                            <w:pPr>
                              <w:pStyle w:val="Geenafstand"/>
                              <w:rPr>
                                <w:del w:id="128" w:author="Kruijer, Jordy" w:date="2017-11-14T10:45:00Z"/>
                                <w:i/>
                                <w:color w:val="0070C0"/>
                              </w:rPr>
                            </w:pPr>
                            <w:del w:id="129" w:author="Kruijer, Jordy" w:date="2017-11-14T10:45:00Z">
                              <w:r w:rsidRPr="00013F21" w:rsidDel="00AA142A">
                                <w:rPr>
                                  <w:i/>
                                  <w:color w:val="0070C0"/>
                                </w:rPr>
                                <w:delText>Geef in pseudocode de oplossing van de vraagstelling</w:delText>
                              </w:r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. Gebruik hierbij het ontwerp, dat je hierboven hebt gemaakt.</w:delText>
                              </w:r>
                            </w:del>
                          </w:p>
                          <w:p w14:paraId="7823BD91" w14:textId="2F301E6C" w:rsidR="00AA142A" w:rsidRPr="00013F21" w:rsidRDefault="00AA142A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130" w:author="Kruijer, Jordy" w:date="2017-11-14T10:45:00Z">
                              <w:r w:rsidDel="00AA142A">
                                <w:rPr>
                                  <w:i/>
                                  <w:color w:val="0070C0"/>
                                </w:rPr>
                                <w:delText>Geef hierbij aan welke variabelen je gaat gebruiken en van wel type deze zijn.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20829" id="_x0000_s1033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">
                <v:textbox style="mso-fit-shape-to-text:t">
                  <w:txbxContent>
                    <w:p w14:paraId="58B2C63C" w14:textId="77777777" w:rsidR="00AA142A" w:rsidRDefault="00AA142A" w:rsidP="00013F21">
                      <w:pPr>
                        <w:pStyle w:val="Geenafstand"/>
                        <w:rPr>
                          <w:ins w:id="131" w:author="Kruijer, Jordy" w:date="2017-11-14T10:45:00Z"/>
                          <w:i/>
                          <w:color w:val="0070C0"/>
                        </w:rPr>
                      </w:pPr>
                      <w:ins w:id="132" w:author="Kruijer, Jordy" w:date="2017-11-14T10:45:00Z">
                        <w:r>
                          <w:rPr>
                            <w:i/>
                            <w:color w:val="0070C0"/>
                          </w:rPr>
                          <w:t>//invoer sol</w:t>
                        </w:r>
                      </w:ins>
                    </w:p>
                    <w:p w14:paraId="76A35792" w14:textId="77777777" w:rsidR="00AA142A" w:rsidRDefault="00AA142A" w:rsidP="00013F21">
                      <w:pPr>
                        <w:pStyle w:val="Geenafstand"/>
                        <w:rPr>
                          <w:ins w:id="133" w:author="Kruijer, Jordy" w:date="2017-11-14T10:45:00Z"/>
                          <w:i/>
                          <w:color w:val="0070C0"/>
                        </w:rPr>
                      </w:pPr>
                      <w:ins w:id="134" w:author="Kruijer, Jordy" w:date="2017-11-14T10:45:00Z">
                        <w:r>
                          <w:rPr>
                            <w:i/>
                            <w:color w:val="0070C0"/>
                          </w:rPr>
                          <w:t>Sol = invoer van de gebruiker</w:t>
                        </w:r>
                      </w:ins>
                    </w:p>
                    <w:p w14:paraId="04C2B1DD" w14:textId="77777777" w:rsidR="00AA142A" w:rsidRDefault="00AA142A" w:rsidP="00013F21">
                      <w:pPr>
                        <w:pStyle w:val="Geenafstand"/>
                        <w:rPr>
                          <w:ins w:id="135" w:author="Kruijer, Jordy" w:date="2017-11-14T10:45:00Z"/>
                          <w:i/>
                          <w:color w:val="0070C0"/>
                        </w:rPr>
                      </w:pPr>
                    </w:p>
                    <w:p w14:paraId="7929C5F0" w14:textId="77777777" w:rsidR="00AA142A" w:rsidRDefault="00AA142A" w:rsidP="00013F21">
                      <w:pPr>
                        <w:pStyle w:val="Geenafstand"/>
                        <w:rPr>
                          <w:ins w:id="136" w:author="Kruijer, Jordy" w:date="2017-11-14T10:46:00Z"/>
                          <w:i/>
                          <w:color w:val="0070C0"/>
                        </w:rPr>
                      </w:pPr>
                      <w:ins w:id="137" w:author="Kruijer, Jordy" w:date="2017-11-14T10:45:00Z">
                        <w:r>
                          <w:rPr>
                            <w:i/>
                            <w:color w:val="0070C0"/>
                          </w:rPr>
                          <w:t>//omrekenen sol naar seconden</w:t>
                        </w:r>
                      </w:ins>
                    </w:p>
                    <w:p w14:paraId="2F422EC7" w14:textId="17038989" w:rsidR="00AA142A" w:rsidRDefault="00AA142A" w:rsidP="00013F21">
                      <w:pPr>
                        <w:pStyle w:val="Geenafstand"/>
                        <w:rPr>
                          <w:ins w:id="138" w:author="Kruijer, Jordy" w:date="2017-11-14T10:46:00Z"/>
                          <w:i/>
                          <w:color w:val="0070C0"/>
                        </w:rPr>
                      </w:pPr>
                      <w:proofErr w:type="spellStart"/>
                      <w:ins w:id="139" w:author="Kruijer, Jordy" w:date="2017-11-14T10:46:00Z">
                        <w:r>
                          <w:rPr>
                            <w:i/>
                            <w:color w:val="0070C0"/>
                          </w:rPr>
                          <w:t>SolOmrekenenFormule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= aantal </w:t>
                        </w:r>
                        <w:proofErr w:type="spellStart"/>
                        <w:r>
                          <w:rPr>
                            <w:i/>
                            <w:color w:val="0070C0"/>
                          </w:rPr>
                          <w:t>uren,minuten,seconden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die in een sol dag zitten</w:t>
                        </w:r>
                      </w:ins>
                    </w:p>
                    <w:p w14:paraId="7DC0111A" w14:textId="6610AEC8" w:rsidR="00AA142A" w:rsidRDefault="00AA142A" w:rsidP="00013F21">
                      <w:pPr>
                        <w:pStyle w:val="Geenafstand"/>
                        <w:rPr>
                          <w:ins w:id="140" w:author="Kruijer, Jordy" w:date="2017-11-14T10:47:00Z"/>
                          <w:i/>
                          <w:color w:val="0070C0"/>
                        </w:rPr>
                      </w:pPr>
                      <w:proofErr w:type="spellStart"/>
                      <w:ins w:id="141" w:author="Kruijer, Jordy" w:date="2017-11-14T10:46:00Z">
                        <w:r>
                          <w:rPr>
                            <w:i/>
                            <w:color w:val="0070C0"/>
                          </w:rPr>
                          <w:t>SolInSeconde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= </w:t>
                        </w:r>
                      </w:ins>
                      <w:ins w:id="142" w:author="Kruijer, Jordy" w:date="2017-11-14T10:47:00Z">
                        <w:r>
                          <w:rPr>
                            <w:i/>
                            <w:color w:val="0070C0"/>
                          </w:rPr>
                          <w:t xml:space="preserve">Sol * </w:t>
                        </w:r>
                        <w:proofErr w:type="spellStart"/>
                        <w:r>
                          <w:rPr>
                            <w:i/>
                            <w:color w:val="0070C0"/>
                          </w:rPr>
                          <w:t>SolOmrekenenFormule</w:t>
                        </w:r>
                        <w:proofErr w:type="spellEnd"/>
                      </w:ins>
                    </w:p>
                    <w:p w14:paraId="290E20DA" w14:textId="3DF6F4A7" w:rsidR="00AA142A" w:rsidRDefault="00AA142A" w:rsidP="00013F21">
                      <w:pPr>
                        <w:pStyle w:val="Geenafstand"/>
                        <w:rPr>
                          <w:ins w:id="143" w:author="Kruijer, Jordy" w:date="2017-11-14T10:47:00Z"/>
                          <w:i/>
                          <w:color w:val="0070C0"/>
                        </w:rPr>
                      </w:pPr>
                    </w:p>
                    <w:p w14:paraId="46147E70" w14:textId="27C697C9" w:rsidR="00AA142A" w:rsidRDefault="00AA142A" w:rsidP="00013F21">
                      <w:pPr>
                        <w:pStyle w:val="Geenafstand"/>
                        <w:rPr>
                          <w:ins w:id="144" w:author="Kruijer, Jordy" w:date="2017-11-14T10:47:00Z"/>
                          <w:i/>
                          <w:color w:val="0070C0"/>
                        </w:rPr>
                      </w:pPr>
                      <w:ins w:id="145" w:author="Kruijer, Jordy" w:date="2017-11-14T10:47:00Z">
                        <w:r>
                          <w:rPr>
                            <w:i/>
                            <w:color w:val="0070C0"/>
                          </w:rPr>
                          <w:t>//formules voor aardse dagen in seconden</w:t>
                        </w:r>
                      </w:ins>
                    </w:p>
                    <w:p w14:paraId="08B9B764" w14:textId="4F1BF579" w:rsidR="00AA142A" w:rsidRDefault="00AA142A" w:rsidP="00013F21">
                      <w:pPr>
                        <w:pStyle w:val="Geenafstand"/>
                        <w:rPr>
                          <w:ins w:id="146" w:author="Kruijer, Jordy" w:date="2017-11-14T10:48:00Z"/>
                          <w:i/>
                          <w:color w:val="0070C0"/>
                        </w:rPr>
                      </w:pPr>
                      <w:proofErr w:type="spellStart"/>
                      <w:ins w:id="147" w:author="Kruijer, Jordy" w:date="2017-11-14T10:47:00Z">
                        <w:r>
                          <w:rPr>
                            <w:i/>
                            <w:color w:val="0070C0"/>
                          </w:rPr>
                          <w:t>Aard</w:t>
                        </w:r>
                      </w:ins>
                      <w:ins w:id="148" w:author="Kruijer, Jordy" w:date="2017-11-14T10:48:00Z">
                        <w:r>
                          <w:rPr>
                            <w:i/>
                            <w:color w:val="0070C0"/>
                          </w:rPr>
                          <w:t>DagInSeconde</w:t>
                        </w:r>
                        <w:proofErr w:type="spellEnd"/>
                      </w:ins>
                    </w:p>
                    <w:p w14:paraId="7EA502DD" w14:textId="2C81FF48" w:rsidR="00AA142A" w:rsidRDefault="00AA142A" w:rsidP="00013F21">
                      <w:pPr>
                        <w:pStyle w:val="Geenafstand"/>
                        <w:rPr>
                          <w:ins w:id="149" w:author="Kruijer, Jordy" w:date="2017-11-14T10:48:00Z"/>
                          <w:i/>
                          <w:color w:val="0070C0"/>
                        </w:rPr>
                      </w:pPr>
                      <w:proofErr w:type="spellStart"/>
                      <w:ins w:id="150" w:author="Kruijer, Jordy" w:date="2017-11-14T10:48:00Z">
                        <w:r>
                          <w:rPr>
                            <w:i/>
                            <w:color w:val="0070C0"/>
                          </w:rPr>
                          <w:t>AardUurInSeconde</w:t>
                        </w:r>
                        <w:proofErr w:type="spellEnd"/>
                      </w:ins>
                    </w:p>
                    <w:p w14:paraId="122B2F05" w14:textId="648F1E99" w:rsidR="00AA142A" w:rsidRDefault="00AA142A" w:rsidP="00013F21">
                      <w:pPr>
                        <w:pStyle w:val="Geenafstand"/>
                        <w:rPr>
                          <w:ins w:id="151" w:author="Kruijer, Jordy" w:date="2017-11-14T10:48:00Z"/>
                          <w:i/>
                          <w:color w:val="0070C0"/>
                        </w:rPr>
                      </w:pPr>
                      <w:proofErr w:type="spellStart"/>
                      <w:ins w:id="152" w:author="Kruijer, Jordy" w:date="2017-11-14T10:48:00Z">
                        <w:r>
                          <w:rPr>
                            <w:i/>
                            <w:color w:val="0070C0"/>
                          </w:rPr>
                          <w:t>AardMinInSeconde</w:t>
                        </w:r>
                        <w:proofErr w:type="spellEnd"/>
                      </w:ins>
                    </w:p>
                    <w:p w14:paraId="6195CDB7" w14:textId="39805E07" w:rsidR="003E63EC" w:rsidRDefault="003E63EC" w:rsidP="00013F21">
                      <w:pPr>
                        <w:pStyle w:val="Geenafstand"/>
                        <w:rPr>
                          <w:ins w:id="153" w:author="Kruijer, Jordy" w:date="2017-11-14T10:48:00Z"/>
                          <w:i/>
                          <w:color w:val="0070C0"/>
                        </w:rPr>
                      </w:pPr>
                    </w:p>
                    <w:p w14:paraId="0CA3F888" w14:textId="225DCDBC" w:rsidR="003E63EC" w:rsidRDefault="003E63EC" w:rsidP="00013F21">
                      <w:pPr>
                        <w:pStyle w:val="Geenafstand"/>
                        <w:rPr>
                          <w:ins w:id="154" w:author="Kruijer, Jordy" w:date="2017-11-14T10:50:00Z"/>
                          <w:i/>
                          <w:color w:val="0070C0"/>
                        </w:rPr>
                      </w:pPr>
                      <w:ins w:id="155" w:author="Kruijer, Jordy" w:date="2017-11-14T10:48:00Z">
                        <w:r>
                          <w:rPr>
                            <w:i/>
                            <w:color w:val="0070C0"/>
                          </w:rPr>
                          <w:t>//</w:t>
                        </w:r>
                      </w:ins>
                      <w:ins w:id="156" w:author="Kruijer, Jordy" w:date="2017-11-14T10:50:00Z">
                        <w:r>
                          <w:rPr>
                            <w:i/>
                            <w:color w:val="0070C0"/>
                          </w:rPr>
                          <w:t>berekenen aantal dagen, uren, minuten, seconden</w:t>
                        </w:r>
                      </w:ins>
                    </w:p>
                    <w:p w14:paraId="03AA5960" w14:textId="50D65CF3" w:rsidR="003E63EC" w:rsidRDefault="003E63EC" w:rsidP="00013F21">
                      <w:pPr>
                        <w:pStyle w:val="Geenafstand"/>
                        <w:rPr>
                          <w:ins w:id="157" w:author="Kruijer, Jordy" w:date="2017-11-14T10:51:00Z"/>
                          <w:i/>
                          <w:color w:val="0070C0"/>
                        </w:rPr>
                      </w:pPr>
                      <w:proofErr w:type="spellStart"/>
                      <w:ins w:id="158" w:author="Kruijer, Jordy" w:date="2017-11-14T10:51:00Z">
                        <w:r>
                          <w:rPr>
                            <w:i/>
                            <w:color w:val="0070C0"/>
                          </w:rPr>
                          <w:t>SolInSeconde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0070C0"/>
                          </w:rPr>
                          <w:t>gedeelt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door Aard(…)</w:t>
                        </w:r>
                        <w:proofErr w:type="spellStart"/>
                        <w:r>
                          <w:rPr>
                            <w:i/>
                            <w:color w:val="0070C0"/>
                          </w:rPr>
                          <w:t>InSeconde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// berekend de waarde</w:t>
                        </w:r>
                      </w:ins>
                    </w:p>
                    <w:p w14:paraId="4AB8B73C" w14:textId="522E579C" w:rsidR="003E63EC" w:rsidRDefault="003E63EC" w:rsidP="00013F21">
                      <w:pPr>
                        <w:pStyle w:val="Geenafstand"/>
                        <w:rPr>
                          <w:ins w:id="159" w:author="Kruijer, Jordy" w:date="2017-11-14T10:52:00Z"/>
                          <w:i/>
                          <w:color w:val="0070C0"/>
                        </w:rPr>
                      </w:pPr>
                      <w:proofErr w:type="spellStart"/>
                      <w:ins w:id="160" w:author="Kruijer, Jordy" w:date="2017-11-14T10:51:00Z">
                        <w:r>
                          <w:rPr>
                            <w:i/>
                            <w:color w:val="0070C0"/>
                          </w:rPr>
                          <w:t>SolInSeconde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modulo Aard(…)</w:t>
                        </w:r>
                        <w:proofErr w:type="spellStart"/>
                        <w:r>
                          <w:rPr>
                            <w:i/>
                            <w:color w:val="0070C0"/>
                          </w:rPr>
                          <w:t>InSeconde</w:t>
                        </w:r>
                        <w:proofErr w:type="spellEnd"/>
                        <w:r>
                          <w:rPr>
                            <w:i/>
                            <w:color w:val="0070C0"/>
                          </w:rPr>
                          <w:t xml:space="preserve"> // </w:t>
                        </w:r>
                      </w:ins>
                      <w:ins w:id="161" w:author="Kruijer, Jordy" w:date="2017-11-14T10:52:00Z">
                        <w:r>
                          <w:rPr>
                            <w:i/>
                            <w:color w:val="0070C0"/>
                          </w:rPr>
                          <w:t>berekend de rest om mee verder te werken</w:t>
                        </w:r>
                      </w:ins>
                    </w:p>
                    <w:p w14:paraId="56E3D62F" w14:textId="2CC2648E" w:rsidR="003E63EC" w:rsidRDefault="003E63EC" w:rsidP="00013F21">
                      <w:pPr>
                        <w:pStyle w:val="Geenafstand"/>
                        <w:rPr>
                          <w:ins w:id="162" w:author="Kruijer, Jordy" w:date="2017-11-14T10:52:00Z"/>
                          <w:i/>
                          <w:color w:val="0070C0"/>
                        </w:rPr>
                      </w:pPr>
                    </w:p>
                    <w:p w14:paraId="38986072" w14:textId="16C132CD" w:rsidR="003E63EC" w:rsidRDefault="003E63EC" w:rsidP="00013F21">
                      <w:pPr>
                        <w:pStyle w:val="Geenafstand"/>
                        <w:rPr>
                          <w:ins w:id="163" w:author="Kruijer, Jordy" w:date="2017-11-14T10:52:00Z"/>
                          <w:i/>
                          <w:color w:val="0070C0"/>
                        </w:rPr>
                      </w:pPr>
                      <w:ins w:id="164" w:author="Kruijer, Jordy" w:date="2017-11-14T10:52:00Z">
                        <w:r>
                          <w:rPr>
                            <w:i/>
                            <w:color w:val="0070C0"/>
                          </w:rPr>
                          <w:t>//uitvoer weergeven</w:t>
                        </w:r>
                      </w:ins>
                    </w:p>
                    <w:p w14:paraId="0CC6A46A" w14:textId="23D61ED7" w:rsidR="003E63EC" w:rsidRDefault="003E63EC" w:rsidP="00013F21">
                      <w:pPr>
                        <w:pStyle w:val="Geenafstand"/>
                        <w:rPr>
                          <w:ins w:id="165" w:author="Kruijer, Jordy" w:date="2017-11-14T12:43:00Z"/>
                          <w:i/>
                          <w:color w:val="0070C0"/>
                        </w:rPr>
                      </w:pPr>
                      <w:ins w:id="166" w:author="Kruijer, Jordy" w:date="2017-11-14T10:52:00Z">
                        <w:r>
                          <w:rPr>
                            <w:i/>
                            <w:color w:val="0070C0"/>
                          </w:rPr>
                          <w:t xml:space="preserve">Gebruik de round() functie voor het afronden van de getallen. </w:t>
                        </w:r>
                      </w:ins>
                      <w:bookmarkStart w:id="167" w:name="_GoBack"/>
                      <w:bookmarkEnd w:id="167"/>
                    </w:p>
                    <w:p w14:paraId="6869DEEB" w14:textId="718567EE" w:rsidR="00C378CD" w:rsidRDefault="00C378CD" w:rsidP="00013F21">
                      <w:pPr>
                        <w:pStyle w:val="Geenafstand"/>
                        <w:rPr>
                          <w:ins w:id="168" w:author="Kruijer, Jordy" w:date="2017-11-14T10:46:00Z"/>
                          <w:i/>
                          <w:color w:val="0070C0"/>
                        </w:rPr>
                      </w:pPr>
                      <w:ins w:id="169" w:author="Kruijer, Jordy" w:date="2017-11-14T12:44:00Z">
                        <w:r w:rsidRPr="00C378CD">
                          <w:rPr>
                            <w:i/>
                            <w:color w:val="0070C0"/>
                            <w:highlight w:val="yellow"/>
                            <w:rPrChange w:id="170" w:author="Kruijer, Jordy" w:date="2017-11-14T12:44:00Z">
                              <w:rPr>
                                <w:i/>
                                <w:color w:val="0070C0"/>
                              </w:rPr>
                            </w:rPrChange>
                          </w:rPr>
                          <w:t>Dit is uiteindelijk de int() functie geworden</w:t>
                        </w:r>
                      </w:ins>
                    </w:p>
                    <w:p w14:paraId="1DE1BD31" w14:textId="25DD20DB" w:rsidR="00AA142A" w:rsidDel="00AA142A" w:rsidRDefault="00AA142A" w:rsidP="00C57517">
                      <w:pPr>
                        <w:pStyle w:val="Geenafstand"/>
                        <w:rPr>
                          <w:del w:id="171" w:author="Kruijer, Jordy" w:date="2017-11-14T10:45:00Z"/>
                          <w:i/>
                          <w:color w:val="0070C0"/>
                        </w:rPr>
                      </w:pPr>
                      <w:del w:id="172" w:author="Kruijer, Jordy" w:date="2017-11-14T10:45:00Z">
                        <w:r w:rsidRPr="00013F21" w:rsidDel="00AA142A">
                          <w:rPr>
                            <w:i/>
                            <w:color w:val="0070C0"/>
                          </w:rPr>
                          <w:delText>Geef in pseudocode de oplossing van de vraagstelling</w:delText>
                        </w:r>
                        <w:r w:rsidDel="00AA142A">
                          <w:rPr>
                            <w:i/>
                            <w:color w:val="0070C0"/>
                          </w:rPr>
                          <w:delText>. Gebruik hierbij het ontwerp, dat je hierboven hebt gemaakt.</w:delText>
                        </w:r>
                      </w:del>
                    </w:p>
                    <w:p w14:paraId="7823BD91" w14:textId="2F301E6C" w:rsidR="00AA142A" w:rsidRPr="00013F21" w:rsidRDefault="00AA142A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173" w:author="Kruijer, Jordy" w:date="2017-11-14T10:45:00Z">
                        <w:r w:rsidDel="00AA142A">
                          <w:rPr>
                            <w:i/>
                            <w:color w:val="0070C0"/>
                          </w:rPr>
                          <w:delText>Geef hierbij aan welke variabelen je gaat gebruiken en van wel type deze zijn.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DFD1E62" w14:textId="77777777" w:rsidR="00013F21" w:rsidRPr="00226B5E" w:rsidRDefault="00013F21" w:rsidP="00013F21">
      <w:pPr>
        <w:pStyle w:val="Kop1"/>
        <w:ind w:left="720" w:hanging="360"/>
      </w:pPr>
      <w:r w:rsidRPr="00226B5E">
        <w:lastRenderedPageBreak/>
        <w:t>Code</w:t>
      </w:r>
    </w:p>
    <w:p w14:paraId="32835D29" w14:textId="77777777" w:rsidR="00013F21" w:rsidRPr="00126EA3" w:rsidRDefault="00013F21" w:rsidP="00013F21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5C28083C" wp14:editId="4DC6A75D">
                <wp:extent cx="6350000" cy="4946650"/>
                <wp:effectExtent l="0" t="0" r="12700" b="25400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0" cy="494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C26DD" w14:textId="77777777" w:rsidR="00E22F03" w:rsidRPr="00E22F03" w:rsidRDefault="00E22F03" w:rsidP="00E22F0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4" w:author="Kruijer, Jordy" w:date="2017-11-14T12:19:00Z"/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eastAsia="nl-NL"/>
                              </w:rPr>
                            </w:pPr>
                            <w:ins w:id="175" w:author="Kruijer, Jordy" w:date="2017-11-14T12:19:00Z"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 invoer sol (sol)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Sol =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20"/>
                                  <w:szCs w:val="20"/>
                                  <w:lang w:eastAsia="nl-NL"/>
                                </w:rPr>
                                <w:t>int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(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20"/>
                                  <w:szCs w:val="20"/>
                                  <w:lang w:eastAsia="nl-NL"/>
                                </w:rPr>
                                <w:t>input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(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20"/>
                                  <w:szCs w:val="20"/>
                                  <w:lang w:eastAsia="nl-NL"/>
                                </w:rPr>
                                <w:t>"Geef het aantal sol in: "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 omrekenen Sol omzetten in seconden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SolOmrekenenFormule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 xml:space="preserve">35.244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+ (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 xml:space="preserve">39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*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>60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 + (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 xml:space="preserve">24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*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 xml:space="preserve">60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*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>60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SolInSeconde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Sol *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SolOmrekenenFormule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 xml:space="preserve">#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aarddag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 xml:space="preserve"> in seconden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AardDagInSeconden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(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 xml:space="preserve">24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*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 xml:space="preserve">60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*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>60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AardUurInSeconden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(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 xml:space="preserve">60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*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>60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AardMinInSeconden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t>60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897BB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 omrekenen resultaat naar dagen, uren, minuten, seconden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AardDagen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SolInSeconde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/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AardDagInSeconden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  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#hier bereken ik hoeveel dagen hier in zitten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RestNaDag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SolInSeconde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%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AardDagInSeconden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  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#hier bereken ik de rest waarmee ik verder kan rekenen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AardUren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RestNaDag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/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AardUurInSeconden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      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#hier bereken ik de uren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RestNaUur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RestNaDag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%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AardUurInSeconden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     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#hier bereken ik de rest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AardMin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RestNaUur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/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AardMinInSeconden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       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#hier bereken ik de minuten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RestNaMin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=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RestNaUur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%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AardMinInSeconden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      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#hier bereken ik de rest, dit zijn de seconden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  <w:t># uitvoer in aardtijd in natuurlijke getallen(uitvoer)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20"/>
                                  <w:szCs w:val="20"/>
                                  <w:lang w:eastAsia="nl-NL"/>
                                </w:rPr>
                                <w:t>print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(Sol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20"/>
                                  <w:szCs w:val="20"/>
                                  <w:lang w:eastAsia="nl-NL"/>
                                </w:rPr>
                                <w:t>"soldagen = "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20"/>
                                  <w:szCs w:val="20"/>
                                  <w:lang w:eastAsia="nl-NL"/>
                                </w:rPr>
                                <w:t>int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(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AardDagen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20"/>
                                  <w:szCs w:val="20"/>
                                  <w:lang w:eastAsia="nl-NL"/>
                                </w:rPr>
                                <w:t>"dagen, "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20"/>
                                  <w:szCs w:val="20"/>
                                  <w:lang w:eastAsia="nl-NL"/>
                                </w:rPr>
                                <w:t>int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(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AardUren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20"/>
                                  <w:szCs w:val="20"/>
                                  <w:lang w:eastAsia="nl-NL"/>
                                </w:rPr>
                                <w:t>"Uren, "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>,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  <w:t xml:space="preserve">     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20"/>
                                  <w:szCs w:val="20"/>
                                  <w:lang w:eastAsia="nl-NL"/>
                                </w:rPr>
                                <w:t>int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(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AardMin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20"/>
                                  <w:szCs w:val="20"/>
                                  <w:lang w:eastAsia="nl-NL"/>
                                </w:rPr>
                                <w:t>"Minuten en"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888C6"/>
                                  <w:sz w:val="20"/>
                                  <w:szCs w:val="20"/>
                                  <w:lang w:eastAsia="nl-NL"/>
                                </w:rPr>
                                <w:t>int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(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RestNaMin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>)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CC7832"/>
                                  <w:sz w:val="20"/>
                                  <w:szCs w:val="20"/>
                                  <w:lang w:eastAsia="nl-NL"/>
                                </w:rPr>
                                <w:t xml:space="preserve">,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6A8759"/>
                                  <w:sz w:val="20"/>
                                  <w:szCs w:val="20"/>
                                  <w:lang w:eastAsia="nl-NL"/>
                                </w:rPr>
                                <w:t>"Seconden"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A9B7C6"/>
                                  <w:sz w:val="20"/>
                                  <w:szCs w:val="20"/>
                                  <w:lang w:eastAsia="nl-NL"/>
                                </w:rPr>
                                <w:t xml:space="preserve">) 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 xml:space="preserve">#int wordt gebruikt om de waardes te veranderen in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int's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  <w:t xml:space="preserve">#print(Sol, "soldagen = ",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AardDagen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 xml:space="preserve">, "dagen, ",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AardUren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, "Uren, ",</w:t>
                              </w:r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br/>
                                <w:t xml:space="preserve">#     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AardMin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 xml:space="preserve">, "Minuten, ", </w:t>
                              </w:r>
                              <w:proofErr w:type="spellStart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RestNaMin</w:t>
                              </w:r>
                              <w:proofErr w:type="spellEnd"/>
                              <w:r w:rsidRPr="00E22F03">
                                <w:rPr>
                                  <w:rFonts w:ascii="Courier New" w:eastAsia="Times New Roman" w:hAnsi="Courier New" w:cs="Courier New"/>
                                  <w:color w:val="808080"/>
                                  <w:sz w:val="20"/>
                                  <w:szCs w:val="20"/>
                                  <w:lang w:eastAsia="nl-NL"/>
                                </w:rPr>
                                <w:t>, "Seconde") #dit is een controle lijn, om afrondingen te controleren</w:t>
                              </w:r>
                            </w:ins>
                          </w:p>
                          <w:p w14:paraId="5409CE36" w14:textId="59D9D4C6" w:rsidR="00AA142A" w:rsidDel="003E63EC" w:rsidRDefault="00AA142A" w:rsidP="00013F21">
                            <w:pPr>
                              <w:pStyle w:val="Geenafstand"/>
                              <w:rPr>
                                <w:del w:id="176" w:author="Kruijer, Jordy" w:date="2017-11-14T10:56:00Z"/>
                                <w:i/>
                                <w:color w:val="0070C0"/>
                              </w:rPr>
                            </w:pPr>
                            <w:del w:id="177" w:author="Kruijer, Jordy" w:date="2017-11-14T10:56:00Z">
                              <w:r w:rsidDel="003E63EC">
                                <w:rPr>
                                  <w:i/>
                                  <w:color w:val="0070C0"/>
                                </w:rPr>
                                <w:delText>Zet de pseudocode om in code.</w:delText>
                              </w:r>
                            </w:del>
                          </w:p>
                          <w:p w14:paraId="1738D1E0" w14:textId="14C4A7D1" w:rsidR="00AA142A" w:rsidRPr="00013F21" w:rsidRDefault="00AA142A" w:rsidP="00013F21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del w:id="178" w:author="Kruijer, Jordy" w:date="2017-11-14T10:56:00Z">
                              <w:r w:rsidDel="003E63EC">
                                <w:rPr>
                                  <w:i/>
                                  <w:color w:val="0070C0"/>
                                </w:rPr>
                                <w:delText>Geef de betreffende code, incl. commentaar.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8083C" id="_x0000_s1034" type="#_x0000_t202" style="width:500pt;height:3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">
                <v:textbox>
                  <w:txbxContent>
                    <w:p w14:paraId="4CBC26DD" w14:textId="77777777" w:rsidR="00E22F03" w:rsidRPr="00E22F03" w:rsidRDefault="00E22F03" w:rsidP="00E22F0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79" w:author="Kruijer, Jordy" w:date="2017-11-14T12:19:00Z"/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eastAsia="nl-NL"/>
                        </w:rPr>
                      </w:pPr>
                      <w:ins w:id="180" w:author="Kruijer, Jordy" w:date="2017-11-14T12:19:00Z"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 invoer sol (sol)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Sol =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888C6"/>
                            <w:sz w:val="20"/>
                            <w:szCs w:val="20"/>
                            <w:lang w:eastAsia="nl-NL"/>
                          </w:rPr>
                          <w:t>int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(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888C6"/>
                            <w:sz w:val="20"/>
                            <w:szCs w:val="20"/>
                            <w:lang w:eastAsia="nl-NL"/>
                          </w:rPr>
                          <w:t>input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(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A8759"/>
                            <w:sz w:val="20"/>
                            <w:szCs w:val="20"/>
                            <w:lang w:eastAsia="nl-NL"/>
                          </w:rPr>
                          <w:t>"Geef het aantal sol in: "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 omrekenen Sol omzetten in seconden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SolOmrekenenFormule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 xml:space="preserve">35.244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+ (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 xml:space="preserve">39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*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>60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 + (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 xml:space="preserve">24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*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 xml:space="preserve">60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*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>60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SolInSeconde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Sol *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SolOmrekenenFormule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 xml:space="preserve">#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aarddag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 xml:space="preserve"> in seconden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AardDagInSeconden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(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 xml:space="preserve">24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*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 xml:space="preserve">60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*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>60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AardUurInSeconden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(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 xml:space="preserve">60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*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>60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AardMinInSeconden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t>60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897BB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 omrekenen resultaat naar dagen, uren, minuten, seconden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AardDagen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SolInSeconde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/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AardDagInSeconden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  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#hier bereken ik hoeveel dagen hier in zitten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RestNaDag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SolInSeconde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%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AardDagInSeconden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  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#hier bereken ik de rest waarmee ik verder kan rekenen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AardUren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RestNaDag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/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AardUurInSeconden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      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#hier bereken ik de uren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RestNaUur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RestNaDag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%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AardUurInSeconden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     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#hier bereken ik de rest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AardMin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RestNaUur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/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AardMinInSeconden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       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#hier bereken ik de minuten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RestNaMin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=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RestNaUur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%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AardMinInSeconden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      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#hier bereken ik de rest, dit zijn de seconden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  <w:t># uitvoer in aardtijd in natuurlijke getallen(uitvoer)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888C6"/>
                            <w:sz w:val="20"/>
                            <w:szCs w:val="20"/>
                            <w:lang w:eastAsia="nl-NL"/>
                          </w:rPr>
                          <w:t>print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(Sol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A8759"/>
                            <w:sz w:val="20"/>
                            <w:szCs w:val="20"/>
                            <w:lang w:eastAsia="nl-NL"/>
                          </w:rPr>
                          <w:t>"soldagen = "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888C6"/>
                            <w:sz w:val="20"/>
                            <w:szCs w:val="20"/>
                            <w:lang w:eastAsia="nl-NL"/>
                          </w:rPr>
                          <w:t>int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(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AardDagen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A8759"/>
                            <w:sz w:val="20"/>
                            <w:szCs w:val="20"/>
                            <w:lang w:eastAsia="nl-NL"/>
                          </w:rPr>
                          <w:t>"dagen, "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888C6"/>
                            <w:sz w:val="20"/>
                            <w:szCs w:val="20"/>
                            <w:lang w:eastAsia="nl-NL"/>
                          </w:rPr>
                          <w:t>int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(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AardUren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A8759"/>
                            <w:sz w:val="20"/>
                            <w:szCs w:val="20"/>
                            <w:lang w:eastAsia="nl-NL"/>
                          </w:rPr>
                          <w:t>"Uren, "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>,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br/>
                          <w:t xml:space="preserve">     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888C6"/>
                            <w:sz w:val="20"/>
                            <w:szCs w:val="20"/>
                            <w:lang w:eastAsia="nl-NL"/>
                          </w:rPr>
                          <w:t>int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(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AardMin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A8759"/>
                            <w:sz w:val="20"/>
                            <w:szCs w:val="20"/>
                            <w:lang w:eastAsia="nl-NL"/>
                          </w:rPr>
                          <w:t>"Minuten en"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888C6"/>
                            <w:sz w:val="20"/>
                            <w:szCs w:val="20"/>
                            <w:lang w:eastAsia="nl-NL"/>
                          </w:rPr>
                          <w:t>int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(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RestNaMin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>)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CC7832"/>
                            <w:sz w:val="20"/>
                            <w:szCs w:val="20"/>
                            <w:lang w:eastAsia="nl-NL"/>
                          </w:rPr>
                          <w:t xml:space="preserve">,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6A8759"/>
                            <w:sz w:val="20"/>
                            <w:szCs w:val="20"/>
                            <w:lang w:eastAsia="nl-NL"/>
                          </w:rPr>
                          <w:t>"Seconden"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A9B7C6"/>
                            <w:sz w:val="20"/>
                            <w:szCs w:val="20"/>
                            <w:lang w:eastAsia="nl-NL"/>
                          </w:rPr>
                          <w:t xml:space="preserve">) 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 xml:space="preserve">#int wordt gebruikt om de waardes te veranderen in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int's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  <w:t xml:space="preserve">#print(Sol, "soldagen = ",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AardDagen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 xml:space="preserve">, "dagen, ",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AardUren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, "Uren, ",</w:t>
                        </w:r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br/>
                          <w:t xml:space="preserve">#     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AardMin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 xml:space="preserve">, "Minuten, ", </w:t>
                        </w:r>
                        <w:proofErr w:type="spellStart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RestNaMin</w:t>
                        </w:r>
                        <w:proofErr w:type="spellEnd"/>
                        <w:r w:rsidRPr="00E22F03">
                          <w:rPr>
                            <w:rFonts w:ascii="Courier New" w:eastAsia="Times New Roman" w:hAnsi="Courier New" w:cs="Courier New"/>
                            <w:color w:val="808080"/>
                            <w:sz w:val="20"/>
                            <w:szCs w:val="20"/>
                            <w:lang w:eastAsia="nl-NL"/>
                          </w:rPr>
                          <w:t>, "Seconde") #dit is een controle lijn, om afrondingen te controleren</w:t>
                        </w:r>
                      </w:ins>
                    </w:p>
                    <w:p w14:paraId="5409CE36" w14:textId="59D9D4C6" w:rsidR="00AA142A" w:rsidDel="003E63EC" w:rsidRDefault="00AA142A" w:rsidP="00013F21">
                      <w:pPr>
                        <w:pStyle w:val="Geenafstand"/>
                        <w:rPr>
                          <w:del w:id="181" w:author="Kruijer, Jordy" w:date="2017-11-14T10:56:00Z"/>
                          <w:i/>
                          <w:color w:val="0070C0"/>
                        </w:rPr>
                      </w:pPr>
                      <w:del w:id="182" w:author="Kruijer, Jordy" w:date="2017-11-14T10:56:00Z">
                        <w:r w:rsidDel="003E63EC">
                          <w:rPr>
                            <w:i/>
                            <w:color w:val="0070C0"/>
                          </w:rPr>
                          <w:delText>Zet de pseudocode om in code.</w:delText>
                        </w:r>
                      </w:del>
                    </w:p>
                    <w:p w14:paraId="1738D1E0" w14:textId="14C4A7D1" w:rsidR="00AA142A" w:rsidRPr="00013F21" w:rsidRDefault="00AA142A" w:rsidP="00013F21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del w:id="183" w:author="Kruijer, Jordy" w:date="2017-11-14T10:56:00Z">
                        <w:r w:rsidDel="003E63EC">
                          <w:rPr>
                            <w:i/>
                            <w:color w:val="0070C0"/>
                          </w:rPr>
                          <w:delText>Geef de betreffende code, incl. commentaar.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7499B346" w14:textId="77777777" w:rsidR="00226B5E" w:rsidRPr="00226B5E" w:rsidRDefault="00013F21" w:rsidP="00226B5E">
      <w:pPr>
        <w:pStyle w:val="Kop1"/>
      </w:pPr>
      <w:r>
        <w:t>Test</w:t>
      </w:r>
    </w:p>
    <w:p w14:paraId="477F8C46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val="en-GB" w:eastAsia="en-GB"/>
        </w:rPr>
        <mc:AlternateContent>
          <mc:Choice Requires="wps">
            <w:drawing>
              <wp:inline distT="0" distB="0" distL="0" distR="0" wp14:anchorId="11999EC9" wp14:editId="4D6D483B">
                <wp:extent cx="5745480" cy="1404620"/>
                <wp:effectExtent l="0" t="0" r="26670" b="1587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B772F" w14:textId="77777777" w:rsidR="003E63EC" w:rsidRPr="003E63EC" w:rsidRDefault="003E63EC" w:rsidP="003E63EC">
                            <w:pPr>
                              <w:pStyle w:val="Geenafstand"/>
                              <w:rPr>
                                <w:ins w:id="184" w:author="Kruijer, Jordy" w:date="2017-11-14T10:58:00Z"/>
                                <w:i/>
                                <w:color w:val="0070C0"/>
                              </w:rPr>
                            </w:pPr>
                            <w:ins w:id="185" w:author="Kruijer, Jordy" w:date="2017-11-14T10:58:00Z">
                              <w:r w:rsidRPr="003E63EC">
                                <w:rPr>
                                  <w:i/>
                                  <w:color w:val="0070C0"/>
                                </w:rPr>
                                <w:t>Geef het aantal sol in: 1874</w:t>
                              </w:r>
                            </w:ins>
                          </w:p>
                          <w:p w14:paraId="42353002" w14:textId="77777777" w:rsidR="003E63EC" w:rsidRDefault="003E63EC" w:rsidP="003E63EC">
                            <w:pPr>
                              <w:pStyle w:val="Geenafstand"/>
                              <w:rPr>
                                <w:ins w:id="186" w:author="Kruijer, Jordy" w:date="2017-11-14T10:58:00Z"/>
                                <w:i/>
                                <w:color w:val="0070C0"/>
                              </w:rPr>
                            </w:pPr>
                            <w:ins w:id="187" w:author="Kruijer, Jordy" w:date="2017-11-14T10:58:00Z">
                              <w:r w:rsidRPr="003E63EC">
                                <w:rPr>
                                  <w:i/>
                                  <w:color w:val="0070C0"/>
                                </w:rPr>
                                <w:t>1874 soldagen =  1926 dagen,  12 Uren,  27 Minuten en 47 Seconden</w:t>
                              </w:r>
                            </w:ins>
                          </w:p>
                          <w:p w14:paraId="2650ABD6" w14:textId="77777777" w:rsidR="003E63EC" w:rsidRDefault="003E63EC" w:rsidP="003E63EC">
                            <w:pPr>
                              <w:pStyle w:val="Geenafstand"/>
                              <w:rPr>
                                <w:ins w:id="188" w:author="Kruijer, Jordy" w:date="2017-11-14T10:58:00Z"/>
                                <w:i/>
                                <w:color w:val="0070C0"/>
                              </w:rPr>
                            </w:pPr>
                          </w:p>
                          <w:p w14:paraId="5BD6BE18" w14:textId="66C4D57A" w:rsidR="006513F7" w:rsidRDefault="003E63EC" w:rsidP="003E63EC">
                            <w:pPr>
                              <w:pStyle w:val="Geenafstand"/>
                              <w:rPr>
                                <w:ins w:id="189" w:author="Kruijer, Jordy" w:date="2017-11-14T10:59:00Z"/>
                                <w:i/>
                                <w:color w:val="0070C0"/>
                              </w:rPr>
                            </w:pPr>
                            <w:ins w:id="190" w:author="Kruijer, Jordy" w:date="2017-11-14T10:58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Bij deze test valt op dat het opgegeven aantal minuten verschilt van </w:t>
                              </w:r>
                              <w:r w:rsidR="006513F7">
                                <w:rPr>
                                  <w:i/>
                                  <w:color w:val="0070C0"/>
                                </w:rPr>
                                <w:t>het verwachtte res</w:t>
                              </w:r>
                            </w:ins>
                            <w:ins w:id="191" w:author="Kruijer, Jordy" w:date="2017-11-14T10:59:00Z">
                              <w:r w:rsidR="006513F7">
                                <w:rPr>
                                  <w:i/>
                                  <w:color w:val="0070C0"/>
                                </w:rPr>
                                <w:t xml:space="preserve">ultaat. Dit komt door de round() functie. Wanneer er wordt gekeken naar de code zonder deze functie eindigt dit op 26.7…. </w:t>
                              </w:r>
                            </w:ins>
                          </w:p>
                          <w:p w14:paraId="2E88DD6A" w14:textId="77777777" w:rsidR="006513F7" w:rsidRDefault="006513F7" w:rsidP="003E63EC">
                            <w:pPr>
                              <w:pStyle w:val="Geenafstand"/>
                              <w:rPr>
                                <w:ins w:id="192" w:author="Kruijer, Jordy" w:date="2017-11-14T11:00:00Z"/>
                                <w:i/>
                                <w:color w:val="0070C0"/>
                              </w:rPr>
                            </w:pPr>
                            <w:ins w:id="193" w:author="Kruijer, Jordy" w:date="2017-11-14T10:59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De round functie rond dit dus omhoog af. </w:t>
                              </w:r>
                            </w:ins>
                          </w:p>
                          <w:p w14:paraId="0155D702" w14:textId="77777777" w:rsidR="006513F7" w:rsidRDefault="006513F7" w:rsidP="003E63EC">
                            <w:pPr>
                              <w:pStyle w:val="Geenafstand"/>
                              <w:rPr>
                                <w:ins w:id="194" w:author="Kruijer, Jordy" w:date="2017-11-14T11:00:00Z"/>
                                <w:i/>
                                <w:color w:val="0070C0"/>
                              </w:rPr>
                            </w:pPr>
                          </w:p>
                          <w:p w14:paraId="673C04B0" w14:textId="77777777" w:rsidR="006513F7" w:rsidRPr="006513F7" w:rsidRDefault="006513F7" w:rsidP="006513F7">
                            <w:pPr>
                              <w:pStyle w:val="Geenafstand"/>
                              <w:rPr>
                                <w:ins w:id="195" w:author="Kruijer, Jordy" w:date="2017-11-14T11:00:00Z"/>
                                <w:i/>
                                <w:color w:val="0070C0"/>
                              </w:rPr>
                            </w:pPr>
                            <w:ins w:id="196" w:author="Kruijer, Jordy" w:date="2017-11-14T11:00:00Z">
                              <w:r w:rsidRPr="006513F7">
                                <w:rPr>
                                  <w:i/>
                                  <w:color w:val="0070C0"/>
                                </w:rPr>
                                <w:t>Geef het aantal sol in: 1</w:t>
                              </w:r>
                            </w:ins>
                          </w:p>
                          <w:p w14:paraId="767E9350" w14:textId="77777777" w:rsidR="006513F7" w:rsidRDefault="006513F7" w:rsidP="006513F7">
                            <w:pPr>
                              <w:pStyle w:val="Geenafstand"/>
                              <w:rPr>
                                <w:ins w:id="197" w:author="Kruijer, Jordy" w:date="2017-11-14T11:00:00Z"/>
                                <w:i/>
                                <w:color w:val="0070C0"/>
                              </w:rPr>
                            </w:pPr>
                            <w:ins w:id="198" w:author="Kruijer, Jordy" w:date="2017-11-14T11:00:00Z">
                              <w:r w:rsidRPr="006513F7">
                                <w:rPr>
                                  <w:i/>
                                  <w:color w:val="0070C0"/>
                                </w:rPr>
                                <w:t>1 soldagen =  1 dagen,  1 Uren,  40 Minuten en 35 Seconden</w:t>
                              </w:r>
                            </w:ins>
                          </w:p>
                          <w:p w14:paraId="6B89C5D6" w14:textId="77777777" w:rsidR="006513F7" w:rsidRDefault="006513F7" w:rsidP="006513F7">
                            <w:pPr>
                              <w:pStyle w:val="Geenafstand"/>
                              <w:rPr>
                                <w:ins w:id="199" w:author="Kruijer, Jordy" w:date="2017-11-14T11:00:00Z"/>
                                <w:i/>
                                <w:color w:val="0070C0"/>
                              </w:rPr>
                            </w:pPr>
                          </w:p>
                          <w:p w14:paraId="04907C11" w14:textId="77777777" w:rsidR="00E22F03" w:rsidRDefault="006513F7" w:rsidP="006513F7">
                            <w:pPr>
                              <w:pStyle w:val="Geenafstand"/>
                              <w:rPr>
                                <w:ins w:id="200" w:author="Kruijer, Jordy" w:date="2017-11-14T12:19:00Z"/>
                                <w:i/>
                                <w:color w:val="0070C0"/>
                              </w:rPr>
                            </w:pPr>
                            <w:ins w:id="201" w:author="Kruijer, Jordy" w:date="2017-11-14T11:00:00Z">
                              <w:r>
                                <w:rPr>
                                  <w:i/>
                                  <w:color w:val="0070C0"/>
                                </w:rPr>
                                <w:t>Hierin is ook weer de afwijking te zien maar dit keer bij de uren.</w:t>
                              </w:r>
                            </w:ins>
                          </w:p>
                          <w:p w14:paraId="720E9CFA" w14:textId="77777777" w:rsidR="00E22F03" w:rsidRDefault="00E22F03" w:rsidP="006513F7">
                            <w:pPr>
                              <w:pStyle w:val="Geenafstand"/>
                              <w:rPr>
                                <w:ins w:id="202" w:author="Kruijer, Jordy" w:date="2017-11-14T12:19:00Z"/>
                                <w:i/>
                                <w:color w:val="0070C0"/>
                              </w:rPr>
                            </w:pPr>
                          </w:p>
                          <w:p w14:paraId="76310789" w14:textId="099571B9" w:rsidR="00AA142A" w:rsidRPr="00013F21" w:rsidRDefault="00E22F03" w:rsidP="006513F7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ins w:id="203" w:author="Kruijer, Jordy" w:date="2017-11-14T12:19:00Z">
                              <w:r>
                                <w:rPr>
                                  <w:i/>
                                  <w:color w:val="0070C0"/>
                                </w:rPr>
                                <w:t xml:space="preserve">Hierna heb ik hetzelfde programma geprobeerd maar de round() functie vervangen door de int() functie. Hier kreeg ik wel dezelfde resultaten dan ik al had verwacht. De code hierboven </w:t>
                              </w:r>
                            </w:ins>
                            <w:ins w:id="204" w:author="Kruijer, Jordy" w:date="2017-11-14T12:20:00Z">
                              <w:r>
                                <w:rPr>
                                  <w:i/>
                                  <w:color w:val="0070C0"/>
                                </w:rPr>
                                <w:t>is dan ook de aangepaste code</w:t>
                              </w:r>
                              <w:r w:rsidR="00A41A0C">
                                <w:rPr>
                                  <w:i/>
                                  <w:color w:val="0070C0"/>
                                </w:rPr>
                                <w:t xml:space="preserve"> te zien.</w:t>
                              </w:r>
                            </w:ins>
                            <w:del w:id="205" w:author="Kruijer, Jordy" w:date="2017-11-14T10:57:00Z">
                              <w:r w:rsidR="00AA142A" w:rsidDel="003E63EC">
                                <w:rPr>
                                  <w:i/>
                                  <w:color w:val="0070C0"/>
                                </w:rPr>
                                <w:delText>Test de code aan de hand van de hiervoor genoemde voorbeelden (testscenario’s) en geef de resultaten hiervan.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9EC9" id="_x0000_s1035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">
                <v:textbox style="mso-fit-shape-to-text:t">
                  <w:txbxContent>
                    <w:p w14:paraId="384B772F" w14:textId="77777777" w:rsidR="003E63EC" w:rsidRPr="003E63EC" w:rsidRDefault="003E63EC" w:rsidP="003E63EC">
                      <w:pPr>
                        <w:pStyle w:val="Geenafstand"/>
                        <w:rPr>
                          <w:ins w:id="206" w:author="Kruijer, Jordy" w:date="2017-11-14T10:58:00Z"/>
                          <w:i/>
                          <w:color w:val="0070C0"/>
                        </w:rPr>
                      </w:pPr>
                      <w:ins w:id="207" w:author="Kruijer, Jordy" w:date="2017-11-14T10:58:00Z">
                        <w:r w:rsidRPr="003E63EC">
                          <w:rPr>
                            <w:i/>
                            <w:color w:val="0070C0"/>
                          </w:rPr>
                          <w:t>Geef het aantal sol in: 1874</w:t>
                        </w:r>
                      </w:ins>
                    </w:p>
                    <w:p w14:paraId="42353002" w14:textId="77777777" w:rsidR="003E63EC" w:rsidRDefault="003E63EC" w:rsidP="003E63EC">
                      <w:pPr>
                        <w:pStyle w:val="Geenafstand"/>
                        <w:rPr>
                          <w:ins w:id="208" w:author="Kruijer, Jordy" w:date="2017-11-14T10:58:00Z"/>
                          <w:i/>
                          <w:color w:val="0070C0"/>
                        </w:rPr>
                      </w:pPr>
                      <w:ins w:id="209" w:author="Kruijer, Jordy" w:date="2017-11-14T10:58:00Z">
                        <w:r w:rsidRPr="003E63EC">
                          <w:rPr>
                            <w:i/>
                            <w:color w:val="0070C0"/>
                          </w:rPr>
                          <w:t>1874 soldagen =  1926 dagen,  12 Uren,  27 Minuten en 47 Seconden</w:t>
                        </w:r>
                      </w:ins>
                    </w:p>
                    <w:p w14:paraId="2650ABD6" w14:textId="77777777" w:rsidR="003E63EC" w:rsidRDefault="003E63EC" w:rsidP="003E63EC">
                      <w:pPr>
                        <w:pStyle w:val="Geenafstand"/>
                        <w:rPr>
                          <w:ins w:id="210" w:author="Kruijer, Jordy" w:date="2017-11-14T10:58:00Z"/>
                          <w:i/>
                          <w:color w:val="0070C0"/>
                        </w:rPr>
                      </w:pPr>
                    </w:p>
                    <w:p w14:paraId="5BD6BE18" w14:textId="66C4D57A" w:rsidR="006513F7" w:rsidRDefault="003E63EC" w:rsidP="003E63EC">
                      <w:pPr>
                        <w:pStyle w:val="Geenafstand"/>
                        <w:rPr>
                          <w:ins w:id="211" w:author="Kruijer, Jordy" w:date="2017-11-14T10:59:00Z"/>
                          <w:i/>
                          <w:color w:val="0070C0"/>
                        </w:rPr>
                      </w:pPr>
                      <w:ins w:id="212" w:author="Kruijer, Jordy" w:date="2017-11-14T10:58:00Z">
                        <w:r>
                          <w:rPr>
                            <w:i/>
                            <w:color w:val="0070C0"/>
                          </w:rPr>
                          <w:t xml:space="preserve">Bij deze test valt op dat het opgegeven aantal minuten verschilt van </w:t>
                        </w:r>
                        <w:r w:rsidR="006513F7">
                          <w:rPr>
                            <w:i/>
                            <w:color w:val="0070C0"/>
                          </w:rPr>
                          <w:t>het verwachtte res</w:t>
                        </w:r>
                      </w:ins>
                      <w:ins w:id="213" w:author="Kruijer, Jordy" w:date="2017-11-14T10:59:00Z">
                        <w:r w:rsidR="006513F7">
                          <w:rPr>
                            <w:i/>
                            <w:color w:val="0070C0"/>
                          </w:rPr>
                          <w:t xml:space="preserve">ultaat. Dit komt door de round() functie. Wanneer er wordt gekeken naar de code zonder deze functie eindigt dit op 26.7…. </w:t>
                        </w:r>
                      </w:ins>
                    </w:p>
                    <w:p w14:paraId="2E88DD6A" w14:textId="77777777" w:rsidR="006513F7" w:rsidRDefault="006513F7" w:rsidP="003E63EC">
                      <w:pPr>
                        <w:pStyle w:val="Geenafstand"/>
                        <w:rPr>
                          <w:ins w:id="214" w:author="Kruijer, Jordy" w:date="2017-11-14T11:00:00Z"/>
                          <w:i/>
                          <w:color w:val="0070C0"/>
                        </w:rPr>
                      </w:pPr>
                      <w:ins w:id="215" w:author="Kruijer, Jordy" w:date="2017-11-14T10:59:00Z">
                        <w:r>
                          <w:rPr>
                            <w:i/>
                            <w:color w:val="0070C0"/>
                          </w:rPr>
                          <w:t xml:space="preserve">De round functie rond dit dus omhoog af. </w:t>
                        </w:r>
                      </w:ins>
                    </w:p>
                    <w:p w14:paraId="0155D702" w14:textId="77777777" w:rsidR="006513F7" w:rsidRDefault="006513F7" w:rsidP="003E63EC">
                      <w:pPr>
                        <w:pStyle w:val="Geenafstand"/>
                        <w:rPr>
                          <w:ins w:id="216" w:author="Kruijer, Jordy" w:date="2017-11-14T11:00:00Z"/>
                          <w:i/>
                          <w:color w:val="0070C0"/>
                        </w:rPr>
                      </w:pPr>
                    </w:p>
                    <w:p w14:paraId="673C04B0" w14:textId="77777777" w:rsidR="006513F7" w:rsidRPr="006513F7" w:rsidRDefault="006513F7" w:rsidP="006513F7">
                      <w:pPr>
                        <w:pStyle w:val="Geenafstand"/>
                        <w:rPr>
                          <w:ins w:id="217" w:author="Kruijer, Jordy" w:date="2017-11-14T11:00:00Z"/>
                          <w:i/>
                          <w:color w:val="0070C0"/>
                        </w:rPr>
                      </w:pPr>
                      <w:ins w:id="218" w:author="Kruijer, Jordy" w:date="2017-11-14T11:00:00Z">
                        <w:r w:rsidRPr="006513F7">
                          <w:rPr>
                            <w:i/>
                            <w:color w:val="0070C0"/>
                          </w:rPr>
                          <w:t>Geef het aantal sol in: 1</w:t>
                        </w:r>
                      </w:ins>
                    </w:p>
                    <w:p w14:paraId="767E9350" w14:textId="77777777" w:rsidR="006513F7" w:rsidRDefault="006513F7" w:rsidP="006513F7">
                      <w:pPr>
                        <w:pStyle w:val="Geenafstand"/>
                        <w:rPr>
                          <w:ins w:id="219" w:author="Kruijer, Jordy" w:date="2017-11-14T11:00:00Z"/>
                          <w:i/>
                          <w:color w:val="0070C0"/>
                        </w:rPr>
                      </w:pPr>
                      <w:ins w:id="220" w:author="Kruijer, Jordy" w:date="2017-11-14T11:00:00Z">
                        <w:r w:rsidRPr="006513F7">
                          <w:rPr>
                            <w:i/>
                            <w:color w:val="0070C0"/>
                          </w:rPr>
                          <w:t>1 soldagen =  1 dagen,  1 Uren,  40 Minuten en 35 Seconden</w:t>
                        </w:r>
                      </w:ins>
                    </w:p>
                    <w:p w14:paraId="6B89C5D6" w14:textId="77777777" w:rsidR="006513F7" w:rsidRDefault="006513F7" w:rsidP="006513F7">
                      <w:pPr>
                        <w:pStyle w:val="Geenafstand"/>
                        <w:rPr>
                          <w:ins w:id="221" w:author="Kruijer, Jordy" w:date="2017-11-14T11:00:00Z"/>
                          <w:i/>
                          <w:color w:val="0070C0"/>
                        </w:rPr>
                      </w:pPr>
                    </w:p>
                    <w:p w14:paraId="04907C11" w14:textId="77777777" w:rsidR="00E22F03" w:rsidRDefault="006513F7" w:rsidP="006513F7">
                      <w:pPr>
                        <w:pStyle w:val="Geenafstand"/>
                        <w:rPr>
                          <w:ins w:id="222" w:author="Kruijer, Jordy" w:date="2017-11-14T12:19:00Z"/>
                          <w:i/>
                          <w:color w:val="0070C0"/>
                        </w:rPr>
                      </w:pPr>
                      <w:ins w:id="223" w:author="Kruijer, Jordy" w:date="2017-11-14T11:00:00Z">
                        <w:r>
                          <w:rPr>
                            <w:i/>
                            <w:color w:val="0070C0"/>
                          </w:rPr>
                          <w:t>Hierin is ook weer de afwijking te zien maar dit keer bij de uren.</w:t>
                        </w:r>
                      </w:ins>
                    </w:p>
                    <w:p w14:paraId="720E9CFA" w14:textId="77777777" w:rsidR="00E22F03" w:rsidRDefault="00E22F03" w:rsidP="006513F7">
                      <w:pPr>
                        <w:pStyle w:val="Geenafstand"/>
                        <w:rPr>
                          <w:ins w:id="224" w:author="Kruijer, Jordy" w:date="2017-11-14T12:19:00Z"/>
                          <w:i/>
                          <w:color w:val="0070C0"/>
                        </w:rPr>
                      </w:pPr>
                    </w:p>
                    <w:p w14:paraId="76310789" w14:textId="099571B9" w:rsidR="00AA142A" w:rsidRPr="00013F21" w:rsidRDefault="00E22F03" w:rsidP="006513F7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ins w:id="225" w:author="Kruijer, Jordy" w:date="2017-11-14T12:19:00Z">
                        <w:r>
                          <w:rPr>
                            <w:i/>
                            <w:color w:val="0070C0"/>
                          </w:rPr>
                          <w:t xml:space="preserve">Hierna heb ik hetzelfde programma geprobeerd maar de round() functie vervangen door de int() functie. Hier kreeg ik wel dezelfde resultaten dan ik al had verwacht. De code hierboven </w:t>
                        </w:r>
                      </w:ins>
                      <w:ins w:id="226" w:author="Kruijer, Jordy" w:date="2017-11-14T12:20:00Z">
                        <w:r>
                          <w:rPr>
                            <w:i/>
                            <w:color w:val="0070C0"/>
                          </w:rPr>
                          <w:t>is dan ook de aangepaste code</w:t>
                        </w:r>
                        <w:r w:rsidR="00A41A0C">
                          <w:rPr>
                            <w:i/>
                            <w:color w:val="0070C0"/>
                          </w:rPr>
                          <w:t xml:space="preserve"> te zien.</w:t>
                        </w:r>
                      </w:ins>
                      <w:del w:id="227" w:author="Kruijer, Jordy" w:date="2017-11-14T10:57:00Z">
                        <w:r w:rsidR="00AA142A" w:rsidDel="003E63EC">
                          <w:rPr>
                            <w:i/>
                            <w:color w:val="0070C0"/>
                          </w:rPr>
                          <w:delText>Test de code aan de hand van de hiervoor genoemde voorbeelden (testscenario’s) en geef de resultaten hiervan.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26B5E" w:rsidRPr="00126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E593" w14:textId="77777777" w:rsidR="00B95CBB" w:rsidRDefault="00B95CBB" w:rsidP="00411E0B">
      <w:pPr>
        <w:spacing w:after="0" w:line="240" w:lineRule="auto"/>
      </w:pPr>
      <w:r>
        <w:separator/>
      </w:r>
    </w:p>
  </w:endnote>
  <w:endnote w:type="continuationSeparator" w:id="0">
    <w:p w14:paraId="45637575" w14:textId="77777777" w:rsidR="00B95CBB" w:rsidRDefault="00B95CBB" w:rsidP="0041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636D" w14:textId="77777777" w:rsidR="00AA142A" w:rsidRDefault="00AA142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BE55" w14:textId="36D8CD23" w:rsidR="00AA142A" w:rsidRDefault="00AA142A" w:rsidP="00411E0B">
    <w:pPr>
      <w:pStyle w:val="Voettekst"/>
      <w:pBdr>
        <w:bottom w:val="single" w:sz="6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C378CD">
      <w:rPr>
        <w:noProof/>
      </w:rPr>
      <w:t>2</w:t>
    </w:r>
    <w:r>
      <w:fldChar w:fldCharType="end"/>
    </w:r>
  </w:p>
  <w:p w14:paraId="797496F2" w14:textId="4C5E597F" w:rsidR="00AA142A" w:rsidRPr="00411E0B" w:rsidRDefault="00AA142A" w:rsidP="00411E0B">
    <w:pPr>
      <w:pStyle w:val="Voettekst"/>
      <w:jc w:val="center"/>
      <w:rPr>
        <w:sz w:val="14"/>
      </w:rPr>
    </w:pPr>
    <w:r w:rsidRPr="00411E0B">
      <w:rPr>
        <w:sz w:val="14"/>
      </w:rPr>
      <w:t>Uitwerking opdracht  –   Hogeschool Leiden Informatica   –   v17</w:t>
    </w:r>
    <w:r>
      <w:rPr>
        <w:sz w:val="14"/>
      </w:rPr>
      <w:t>-</w:t>
    </w:r>
    <w:r w:rsidRPr="00411E0B">
      <w:rPr>
        <w:sz w:val="14"/>
      </w:rPr>
      <w:t>11-</w:t>
    </w:r>
    <w:r>
      <w:rPr>
        <w:sz w:val="14"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77E9" w14:textId="77777777" w:rsidR="00AA142A" w:rsidRDefault="00AA142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1B000" w14:textId="77777777" w:rsidR="00B95CBB" w:rsidRDefault="00B95CBB" w:rsidP="00411E0B">
      <w:pPr>
        <w:spacing w:after="0" w:line="240" w:lineRule="auto"/>
      </w:pPr>
      <w:r>
        <w:separator/>
      </w:r>
    </w:p>
  </w:footnote>
  <w:footnote w:type="continuationSeparator" w:id="0">
    <w:p w14:paraId="1BF662B2" w14:textId="77777777" w:rsidR="00B95CBB" w:rsidRDefault="00B95CBB" w:rsidP="0041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AA38" w14:textId="77777777" w:rsidR="00AA142A" w:rsidRDefault="00AA142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02643" w14:textId="77777777" w:rsidR="00AA142A" w:rsidRDefault="00AA142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9F7F" w14:textId="77777777" w:rsidR="00AA142A" w:rsidRDefault="00AA142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24459"/>
    <w:multiLevelType w:val="hybridMultilevel"/>
    <w:tmpl w:val="ABFA36F0"/>
    <w:lvl w:ilvl="0" w:tplc="0706BB20">
      <w:start w:val="1"/>
      <w:numFmt w:val="decimal"/>
      <w:lvlText w:val="1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4464F"/>
    <w:multiLevelType w:val="hybridMultilevel"/>
    <w:tmpl w:val="F3D4B3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179A4"/>
    <w:multiLevelType w:val="hybridMultilevel"/>
    <w:tmpl w:val="ACE2CE00"/>
    <w:lvl w:ilvl="0" w:tplc="C7E09780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40851"/>
    <w:multiLevelType w:val="hybridMultilevel"/>
    <w:tmpl w:val="35D6DED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262E30"/>
    <w:multiLevelType w:val="hybridMultilevel"/>
    <w:tmpl w:val="0C9E50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uijer, Jordy">
    <w15:presenceInfo w15:providerId="AD" w15:userId="S-1-5-21-463134466-3443881580-563866299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F3"/>
    <w:rsid w:val="00013F21"/>
    <w:rsid w:val="00034641"/>
    <w:rsid w:val="000D792C"/>
    <w:rsid w:val="00126EA3"/>
    <w:rsid w:val="00153D37"/>
    <w:rsid w:val="00156E37"/>
    <w:rsid w:val="00204A0B"/>
    <w:rsid w:val="00226B5E"/>
    <w:rsid w:val="0026427B"/>
    <w:rsid w:val="0033783F"/>
    <w:rsid w:val="003441BD"/>
    <w:rsid w:val="003B275E"/>
    <w:rsid w:val="003E63EC"/>
    <w:rsid w:val="00411E0B"/>
    <w:rsid w:val="004B2026"/>
    <w:rsid w:val="004C0291"/>
    <w:rsid w:val="005655F3"/>
    <w:rsid w:val="005D2B66"/>
    <w:rsid w:val="00636372"/>
    <w:rsid w:val="006513F7"/>
    <w:rsid w:val="00665221"/>
    <w:rsid w:val="00673730"/>
    <w:rsid w:val="007935E4"/>
    <w:rsid w:val="00820289"/>
    <w:rsid w:val="00A41A0C"/>
    <w:rsid w:val="00AA142A"/>
    <w:rsid w:val="00B95CBB"/>
    <w:rsid w:val="00BD49D4"/>
    <w:rsid w:val="00C378CD"/>
    <w:rsid w:val="00C57517"/>
    <w:rsid w:val="00CB71CE"/>
    <w:rsid w:val="00CE2A4B"/>
    <w:rsid w:val="00DD648C"/>
    <w:rsid w:val="00E22F03"/>
    <w:rsid w:val="00E63CFC"/>
    <w:rsid w:val="00FC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5208"/>
  <w15:chartTrackingRefBased/>
  <w15:docId w15:val="{4729E46F-71FC-4E3D-8BF4-99B2E82F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E0B"/>
    <w:pPr>
      <w:keepNext/>
      <w:keepLines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289"/>
    <w:pPr>
      <w:keepNext/>
      <w:keepLines/>
      <w:spacing w:before="40" w:after="0"/>
      <w:ind w:left="357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E0B"/>
    <w:rPr>
      <w:rFonts w:asciiTheme="majorHAnsi" w:eastAsiaTheme="majorEastAsia" w:hAnsiTheme="majorHAnsi" w:cstheme="majorBidi"/>
      <w:sz w:val="36"/>
      <w:szCs w:val="32"/>
    </w:rPr>
  </w:style>
  <w:style w:type="paragraph" w:styleId="Geenafstand">
    <w:name w:val="No Spacing"/>
    <w:uiPriority w:val="1"/>
    <w:qFormat/>
    <w:rsid w:val="00226B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820289"/>
    <w:rPr>
      <w:rFonts w:asciiTheme="majorHAnsi" w:eastAsiaTheme="majorEastAsia" w:hAnsiTheme="majorHAnsi" w:cstheme="majorBidi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1E0B"/>
  </w:style>
  <w:style w:type="paragraph" w:styleId="Voettekst">
    <w:name w:val="footer"/>
    <w:basedOn w:val="Standaard"/>
    <w:link w:val="Voet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1E0B"/>
  </w:style>
  <w:style w:type="paragraph" w:styleId="Ballontekst">
    <w:name w:val="Balloon Text"/>
    <w:basedOn w:val="Standaard"/>
    <w:link w:val="BallontekstChar"/>
    <w:uiPriority w:val="99"/>
    <w:semiHidden/>
    <w:unhideWhenUsed/>
    <w:rsid w:val="000346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4641"/>
    <w:rPr>
      <w:rFonts w:ascii="Times New Roman" w:hAnsi="Times New Roman" w:cs="Times New Roman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E6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E63EC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Kruijer, Jordy</cp:lastModifiedBy>
  <cp:revision>6</cp:revision>
  <dcterms:created xsi:type="dcterms:W3CDTF">2017-11-14T09:39:00Z</dcterms:created>
  <dcterms:modified xsi:type="dcterms:W3CDTF">2017-11-14T11:44:00Z</dcterms:modified>
</cp:coreProperties>
</file>