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3B17" w14:textId="77777777" w:rsidR="00204A0B" w:rsidRDefault="00CB71CE" w:rsidP="00820289">
      <w:pPr>
        <w:pStyle w:val="Kop1"/>
        <w:numPr>
          <w:ilvl w:val="0"/>
          <w:numId w:val="0"/>
        </w:numPr>
      </w:pPr>
      <w:r>
        <w:t>Ui</w:t>
      </w:r>
      <w:r w:rsidR="00226B5E">
        <w:t>twerking opdracht</w:t>
      </w:r>
    </w:p>
    <w:p w14:paraId="074A8C71" w14:textId="77777777" w:rsidR="00226B5E" w:rsidRPr="00226B5E" w:rsidRDefault="00226B5E" w:rsidP="00226B5E">
      <w:pPr>
        <w:pStyle w:val="Geenafstand"/>
      </w:pPr>
    </w:p>
    <w:p w14:paraId="51FA8F89" w14:textId="24358AE5" w:rsidR="00CB71CE" w:rsidRDefault="00226B5E" w:rsidP="00126EA3">
      <w:pPr>
        <w:pStyle w:val="Geenafstand"/>
        <w:tabs>
          <w:tab w:val="left" w:pos="2268"/>
        </w:tabs>
      </w:pPr>
      <w:r w:rsidRPr="00226B5E">
        <w:t>Opdracht :</w:t>
      </w:r>
      <w:r w:rsidRPr="00226B5E">
        <w:tab/>
      </w:r>
      <w:r w:rsidR="00CD6183">
        <w:rPr>
          <w:i/>
          <w:color w:val="0070C0"/>
        </w:rPr>
        <w:t>Euromunten</w:t>
      </w:r>
    </w:p>
    <w:p w14:paraId="1461555C" w14:textId="77E9E8C3" w:rsidR="00126EA3" w:rsidRPr="00126EA3" w:rsidRDefault="00126EA3" w:rsidP="00126EA3">
      <w:pPr>
        <w:pStyle w:val="Geenafstand"/>
        <w:tabs>
          <w:tab w:val="left" w:pos="2268"/>
        </w:tabs>
        <w:rPr>
          <w:i/>
          <w:color w:val="0070C0"/>
        </w:rPr>
      </w:pPr>
      <w:r>
        <w:t>Weeknummer :</w:t>
      </w:r>
      <w:r w:rsidRPr="00126EA3">
        <w:tab/>
      </w:r>
      <w:r w:rsidR="00CD6183">
        <w:rPr>
          <w:i/>
          <w:color w:val="0070C0"/>
        </w:rPr>
        <w:t>1</w:t>
      </w:r>
    </w:p>
    <w:p w14:paraId="7514750C" w14:textId="7E6DBA2F" w:rsidR="00CB71CE" w:rsidRPr="00126EA3" w:rsidRDefault="00CB71C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Studentnummer :</w:t>
      </w:r>
      <w:r w:rsidRPr="00226B5E">
        <w:tab/>
      </w:r>
      <w:del w:id="0" w:author="Kruijer, Jordy" w:date="2017-11-14T11:05:00Z">
        <w:r w:rsidR="00126EA3" w:rsidRPr="00126EA3" w:rsidDel="00D353F7">
          <w:rPr>
            <w:i/>
            <w:color w:val="0070C0"/>
          </w:rPr>
          <w:delText>Studentnummer van de student</w:delText>
        </w:r>
      </w:del>
      <w:ins w:id="1" w:author="Kruijer, Jordy" w:date="2017-11-14T11:05:00Z">
        <w:r w:rsidR="00D353F7">
          <w:rPr>
            <w:i/>
            <w:color w:val="0070C0"/>
          </w:rPr>
          <w:t>S1</w:t>
        </w:r>
      </w:ins>
      <w:ins w:id="2" w:author="Kruijer, Jordy" w:date="2017-11-14T11:06:00Z">
        <w:r w:rsidR="00D353F7">
          <w:rPr>
            <w:i/>
            <w:color w:val="0070C0"/>
          </w:rPr>
          <w:t>096853</w:t>
        </w:r>
      </w:ins>
    </w:p>
    <w:p w14:paraId="2CDB4A44" w14:textId="064560F1" w:rsidR="00CB71CE" w:rsidRPr="00411E0B" w:rsidRDefault="00CB71C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Naam student :</w:t>
      </w:r>
      <w:r w:rsidR="00226B5E" w:rsidRPr="00226B5E">
        <w:tab/>
      </w:r>
      <w:del w:id="3" w:author="Kruijer, Jordy" w:date="2017-11-14T11:05:00Z">
        <w:r w:rsidR="00126EA3" w:rsidRPr="00411E0B" w:rsidDel="00D353F7">
          <w:rPr>
            <w:i/>
            <w:color w:val="0070C0"/>
          </w:rPr>
          <w:delText>Naam van de student</w:delText>
        </w:r>
      </w:del>
      <w:ins w:id="4" w:author="Kruijer, Jordy" w:date="2017-11-14T11:05:00Z">
        <w:r w:rsidR="00D353F7">
          <w:rPr>
            <w:i/>
            <w:color w:val="0070C0"/>
          </w:rPr>
          <w:t>Jordy Kruijer</w:t>
        </w:r>
      </w:ins>
    </w:p>
    <w:p w14:paraId="73BCE4BF" w14:textId="6D3471C4" w:rsidR="00CB71CE" w:rsidRPr="00226B5E" w:rsidRDefault="00CB71CE" w:rsidP="00126EA3">
      <w:pPr>
        <w:pStyle w:val="Geenafstand"/>
        <w:tabs>
          <w:tab w:val="left" w:pos="2268"/>
        </w:tabs>
      </w:pPr>
      <w:r w:rsidRPr="00226B5E">
        <w:t>Specialisatie :</w:t>
      </w:r>
      <w:r w:rsidR="00226B5E" w:rsidRPr="00226B5E">
        <w:tab/>
      </w:r>
      <w:r w:rsidR="00126EA3" w:rsidRPr="00FC10CD">
        <w:rPr>
          <w:i/>
          <w:color w:val="0070C0"/>
        </w:rPr>
        <w:t>FICT</w:t>
      </w:r>
      <w:del w:id="5" w:author="Kruijer, Jordy" w:date="2017-11-14T11:05:00Z">
        <w:r w:rsidR="00126EA3" w:rsidRPr="00FC10CD" w:rsidDel="00D353F7">
          <w:rPr>
            <w:i/>
            <w:color w:val="0070C0"/>
          </w:rPr>
          <w:delText xml:space="preserve"> / SE / MEDT / BDAM  </w:delText>
        </w:r>
        <w:r w:rsidR="00126EA3" w:rsidRPr="00126EA3" w:rsidDel="00D353F7">
          <w:rPr>
            <w:i/>
            <w:color w:val="0070C0"/>
          </w:rPr>
          <w:delText>Specialisatie van de student</w:delText>
        </w:r>
      </w:del>
    </w:p>
    <w:p w14:paraId="30A06F9E" w14:textId="5746C36A" w:rsidR="00CB71CE" w:rsidRPr="00126EA3" w:rsidRDefault="00226B5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Pogingnummer :</w:t>
      </w:r>
      <w:r w:rsidRPr="00226B5E">
        <w:tab/>
      </w:r>
      <w:r w:rsidR="00126EA3" w:rsidRPr="00126EA3">
        <w:rPr>
          <w:i/>
          <w:color w:val="0070C0"/>
        </w:rPr>
        <w:t>1</w:t>
      </w:r>
      <w:del w:id="6" w:author="Kruijer, Jordy" w:date="2017-11-14T11:05:00Z">
        <w:r w:rsidR="00126EA3" w:rsidRPr="00126EA3" w:rsidDel="00D353F7">
          <w:rPr>
            <w:i/>
            <w:color w:val="0070C0"/>
          </w:rPr>
          <w:delText xml:space="preserve"> / 2  Volgnummer van inleveren</w:delText>
        </w:r>
      </w:del>
    </w:p>
    <w:p w14:paraId="15E6E089" w14:textId="77777777" w:rsidR="00226B5E" w:rsidRPr="00226B5E" w:rsidRDefault="00226B5E" w:rsidP="00820289">
      <w:pPr>
        <w:pStyle w:val="Kop1"/>
      </w:pPr>
      <w:r w:rsidRPr="00820289">
        <w:t>Vraagstelling</w:t>
      </w:r>
    </w:p>
    <w:p w14:paraId="55409CF8" w14:textId="77777777" w:rsidR="00820289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03353F69" wp14:editId="2CCE5ACA">
                <wp:extent cx="5745480" cy="1404620"/>
                <wp:effectExtent l="0" t="0" r="26670" b="15875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B15BD" w14:textId="2EA51F13" w:rsidR="00534606" w:rsidRPr="00126EA3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Er bestaan munten van 1, 2, 5, 10, 20, 50, 1 euro en 2 euro. Deze worden automatisch geteld. Geef het aantal getelde munten weer en de totale waarde.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53F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MuqnL4nAgAARw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1FBB15BD" w14:textId="2EA51F13" w:rsidR="00534606" w:rsidRPr="00126EA3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Er bestaan munten van 1, 2, 5, 10, 20, 50, 1 euro en 2 euro. Deze worden automatisch geteld. Geef het aantal getelde munten weer en de totale waarde.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2AE96" w14:textId="77777777" w:rsidR="00226B5E" w:rsidRDefault="00226B5E" w:rsidP="00226B5E">
      <w:pPr>
        <w:pStyle w:val="Kop1"/>
      </w:pPr>
      <w:r w:rsidRPr="00226B5E">
        <w:t>Specificatie</w:t>
      </w:r>
    </w:p>
    <w:p w14:paraId="6F8077D2" w14:textId="77777777" w:rsidR="007935E4" w:rsidRDefault="007935E4" w:rsidP="007935E4">
      <w:pPr>
        <w:pStyle w:val="Kop2"/>
      </w:pPr>
      <w:r>
        <w:t>Invoer</w:t>
      </w:r>
    </w:p>
    <w:p w14:paraId="2E81B07F" w14:textId="77777777" w:rsidR="00820289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037DC158" wp14:editId="0A6EFBCD">
                <wp:extent cx="5745480" cy="1404620"/>
                <wp:effectExtent l="0" t="0" r="26670" b="15875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AAD5" w14:textId="74A2F953" w:rsidR="00534606" w:rsidRPr="00126EA3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De invoer bestaat uit 8 regels waar het aantal van de verschillende munten moet worden opgegeven. Dit zijn natuurlijke getallen.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DC158" id="_x0000_s1027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BA6Hi1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44B1AAD5" w14:textId="74A2F953" w:rsidR="00534606" w:rsidRPr="00126EA3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De invoer bestaat uit 8 regels waar het aantal van de verschillende munten moet worden opgegeven. Dit zijn natuurlijke getallen.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CBFB2" w14:textId="77777777" w:rsidR="007935E4" w:rsidRDefault="007935E4" w:rsidP="007935E4">
      <w:pPr>
        <w:pStyle w:val="Kop2"/>
      </w:pPr>
      <w:r>
        <w:t>Uitvoer</w:t>
      </w:r>
    </w:p>
    <w:p w14:paraId="4132D50C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5EBEAF1A" wp14:editId="54506B29">
                <wp:extent cx="5745480" cy="1404620"/>
                <wp:effectExtent l="0" t="0" r="26670" b="15875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5F13E" w14:textId="20CC3AD6" w:rsidR="00534606" w:rsidRPr="00126EA3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De uitvoer bestaat uit twee regels. De eerste regels geeft het aantal munten weer, de tweede geeft de totale waarde weer.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EAF1A" id="_x0000_s1028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BAE0uQ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10F5F13E" w14:textId="20CC3AD6" w:rsidR="00534606" w:rsidRPr="00126EA3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De uitvoer bestaat uit twee regels. De eerste regels geeft het aantal munten weer, de tweede geeft de totale waarde weer.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40ED7" w14:textId="77777777" w:rsidR="007935E4" w:rsidRDefault="007935E4" w:rsidP="007935E4">
      <w:pPr>
        <w:pStyle w:val="Kop2"/>
      </w:pPr>
      <w:r>
        <w:t>Verband tussen in- en uitvoer</w:t>
      </w:r>
    </w:p>
    <w:p w14:paraId="405A3402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2C2BE142" wp14:editId="2A6D60E4">
                <wp:extent cx="5745480" cy="1404620"/>
                <wp:effectExtent l="0" t="0" r="26670" b="15875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8D86E" w14:textId="4CED7097" w:rsidR="00534606" w:rsidRPr="00126EA3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De opgegeven invoer wordt verwerkt en zorgt voor het uiteindelijke antwoord 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</w:rPr>
                              <w:t>aka</w:t>
                            </w:r>
                            <w:proofErr w:type="spellEnd"/>
                            <w:r>
                              <w:rPr>
                                <w:i/>
                                <w:color w:val="0070C0"/>
                              </w:rPr>
                              <w:t xml:space="preserve"> de uitvoer.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BE142" id="_x0000_s1029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AgoEvU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6818D86E" w14:textId="4CED7097" w:rsidR="00534606" w:rsidRPr="00126EA3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De opgegeven invoer wordt verwerkt en zorgt voor het uiteindelijke antwoord </w:t>
                      </w:r>
                      <w:proofErr w:type="spellStart"/>
                      <w:r>
                        <w:rPr>
                          <w:i/>
                          <w:color w:val="0070C0"/>
                        </w:rPr>
                        <w:t>aka</w:t>
                      </w:r>
                      <w:proofErr w:type="spellEnd"/>
                      <w:r>
                        <w:rPr>
                          <w:i/>
                          <w:color w:val="0070C0"/>
                        </w:rPr>
                        <w:t xml:space="preserve"> de uitvoer.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F8A0BC3" w14:textId="77777777" w:rsidR="007935E4" w:rsidRDefault="007935E4" w:rsidP="007935E4">
      <w:pPr>
        <w:pStyle w:val="Kop2"/>
      </w:pPr>
      <w:r>
        <w:t>Beperkingen</w:t>
      </w:r>
    </w:p>
    <w:p w14:paraId="4DF22C47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412AE258" wp14:editId="253A29CE">
                <wp:extent cx="5745480" cy="1404620"/>
                <wp:effectExtent l="0" t="0" r="26670" b="15875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2670" w14:textId="5BF54F4A" w:rsidR="00534606" w:rsidRPr="00126EA3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De invoer bestaat alleen uit natuurlijke getallen. De uitvoer bestaat uit een decimaal getal met twee cijfers na de komma.</w:t>
                            </w:r>
                            <w:r w:rsidRPr="00126EA3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AE258" id="_x0000_s1030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LDch0c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0CE92670" w14:textId="5BF54F4A" w:rsidR="00534606" w:rsidRPr="00126EA3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De invoer bestaat alleen uit natuurlijke getallen. De uitvoer bestaat uit een decimaal getal met twee cijfers na de komma.</w:t>
                      </w:r>
                      <w:r w:rsidRPr="00126EA3">
                        <w:rPr>
                          <w:i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E9983F8" w14:textId="77777777" w:rsidR="00126EA3" w:rsidRPr="00126EA3" w:rsidRDefault="007935E4" w:rsidP="007935E4">
      <w:pPr>
        <w:pStyle w:val="Kop2"/>
      </w:pPr>
      <w:r>
        <w:t>Voorbeelden</w:t>
      </w:r>
      <w:r w:rsidR="003B275E">
        <w:t xml:space="preserve"> (testscenario’s)</w:t>
      </w:r>
    </w:p>
    <w:p w14:paraId="4268BBAD" w14:textId="77777777" w:rsidR="00226B5E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43628386" wp14:editId="355C94A8">
                <wp:extent cx="5745480" cy="1404620"/>
                <wp:effectExtent l="0" t="0" r="26670" b="1587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0D18" w14:textId="7CF85FD7" w:rsidR="00534606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5, 4, 3, 2, 1, 0, 40, 11</w:t>
                            </w:r>
                          </w:p>
                          <w:p w14:paraId="5F81C426" w14:textId="57886C4A" w:rsidR="00534606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Uitvoer: 66, 62.68</w:t>
                            </w:r>
                          </w:p>
                          <w:p w14:paraId="27AF42AD" w14:textId="62DEE698" w:rsidR="00534606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1C4141B8" w14:textId="7F1B28D0" w:rsidR="00534606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5, 5, 5, 5, 5, 5, 5, 5</w:t>
                            </w:r>
                          </w:p>
                          <w:p w14:paraId="4FF9B171" w14:textId="424C2EE8" w:rsidR="00534606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Uitvoer: 40, 19.4</w:t>
                            </w:r>
                          </w:p>
                          <w:p w14:paraId="7FB05C0F" w14:textId="15F4A4FB" w:rsidR="00534606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6569F9F0" w14:textId="1659F6EB" w:rsidR="00534606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1, 1, 1, 1, 1, 1, 1, 1</w:t>
                            </w:r>
                          </w:p>
                          <w:p w14:paraId="146254FE" w14:textId="2475F6C1" w:rsidR="00534606" w:rsidRPr="00126EA3" w:rsidRDefault="00534606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Uitvoer: 8, 3.88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28386" id="_x0000_s1031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IB4Hnc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3B780D18" w14:textId="7CF85FD7" w:rsidR="00534606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5, 4, 3, 2, 1, 0, 40, 11</w:t>
                      </w:r>
                    </w:p>
                    <w:p w14:paraId="5F81C426" w14:textId="57886C4A" w:rsidR="00534606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Uitvoer: 66, 62.68</w:t>
                      </w:r>
                    </w:p>
                    <w:p w14:paraId="27AF42AD" w14:textId="62DEE698" w:rsidR="00534606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1C4141B8" w14:textId="7F1B28D0" w:rsidR="00534606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5, 5, 5, 5, 5, 5, 5, 5</w:t>
                      </w:r>
                    </w:p>
                    <w:p w14:paraId="4FF9B171" w14:textId="424C2EE8" w:rsidR="00534606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Uitvoer: 40, 19.4</w:t>
                      </w:r>
                    </w:p>
                    <w:p w14:paraId="7FB05C0F" w14:textId="15F4A4FB" w:rsidR="00534606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6569F9F0" w14:textId="1659F6EB" w:rsidR="00534606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1, 1, 1, 1, 1, 1, 1, 1</w:t>
                      </w:r>
                    </w:p>
                    <w:p w14:paraId="146254FE" w14:textId="2475F6C1" w:rsidR="00534606" w:rsidRPr="00126EA3" w:rsidRDefault="00534606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Uitvoer: 8, 3.88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4BBFB" w14:textId="77777777" w:rsidR="00226B5E" w:rsidRPr="00226B5E" w:rsidRDefault="00226B5E" w:rsidP="00226B5E">
      <w:pPr>
        <w:pStyle w:val="Kop1"/>
      </w:pPr>
      <w:r w:rsidRPr="00226B5E">
        <w:lastRenderedPageBreak/>
        <w:t>Ontwerp</w:t>
      </w:r>
    </w:p>
    <w:p w14:paraId="35DC67BF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3BBFB6DD" wp14:editId="44D72137">
                <wp:extent cx="5745480" cy="1404620"/>
                <wp:effectExtent l="0" t="0" r="26670" b="15875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4C1AB" w14:textId="133234F4" w:rsidR="00534606" w:rsidRDefault="00534606" w:rsidP="00C57D5A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Vraag om de invoer van de munten (dit per munt)</w:t>
                            </w:r>
                          </w:p>
                          <w:p w14:paraId="08263C6D" w14:textId="348B7208" w:rsidR="00534606" w:rsidRDefault="00534606" w:rsidP="00C57D5A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Berekenen aantal munten</w:t>
                            </w:r>
                          </w:p>
                          <w:p w14:paraId="64A25E2B" w14:textId="4C17263F" w:rsidR="00534606" w:rsidRDefault="00534606" w:rsidP="00C57D5A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Berekenen totale waarde munten</w:t>
                            </w:r>
                          </w:p>
                          <w:p w14:paraId="2F2315A8" w14:textId="40E00F2C" w:rsidR="00534606" w:rsidRDefault="00534606" w:rsidP="00C57D5A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Uitvoer tonen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FB6DD" id="_x0000_s1032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DQlLQm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6364C1AB" w14:textId="133234F4" w:rsidR="00534606" w:rsidRDefault="00534606" w:rsidP="00C57D5A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Vraag om de invoer van de munten (dit per munt)</w:t>
                      </w:r>
                    </w:p>
                    <w:p w14:paraId="08263C6D" w14:textId="348B7208" w:rsidR="00534606" w:rsidRDefault="00534606" w:rsidP="00C57D5A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Berekenen aantal munten</w:t>
                      </w:r>
                    </w:p>
                    <w:p w14:paraId="64A25E2B" w14:textId="4C17263F" w:rsidR="00534606" w:rsidRDefault="00534606" w:rsidP="00C57D5A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Berekenen totale waarde munten</w:t>
                      </w:r>
                    </w:p>
                    <w:p w14:paraId="2F2315A8" w14:textId="40E00F2C" w:rsidR="00534606" w:rsidRDefault="00534606" w:rsidP="00C57D5A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Uitvoer tonen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4E2E0" w14:textId="77777777" w:rsidR="00226B5E" w:rsidRPr="00226B5E" w:rsidRDefault="00226B5E" w:rsidP="00226B5E">
      <w:pPr>
        <w:pStyle w:val="Kop1"/>
      </w:pPr>
      <w:r w:rsidRPr="00226B5E">
        <w:t>Pseudocode</w:t>
      </w:r>
    </w:p>
    <w:p w14:paraId="7C009911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0C220829" wp14:editId="109FC3D2">
                <wp:extent cx="5745480" cy="1404620"/>
                <wp:effectExtent l="0" t="0" r="26670" b="15875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3BD91" w14:textId="1E886925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// vragen om invoer van de munten</w:t>
                            </w:r>
                          </w:p>
                          <w:p w14:paraId="72366005" w14:textId="49E64FC3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1cent</w:t>
                            </w:r>
                          </w:p>
                          <w:p w14:paraId="238EBBCA" w14:textId="12FC9C01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2cent</w:t>
                            </w:r>
                          </w:p>
                          <w:p w14:paraId="7FF98A8E" w14:textId="2C872FED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5cent</w:t>
                            </w:r>
                          </w:p>
                          <w:p w14:paraId="594655E3" w14:textId="1C5C1CC1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10cent</w:t>
                            </w:r>
                          </w:p>
                          <w:p w14:paraId="14C7D6F8" w14:textId="156AEE52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20cent</w:t>
                            </w:r>
                          </w:p>
                          <w:p w14:paraId="42457BF5" w14:textId="3CE7CBBF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50cent</w:t>
                            </w:r>
                          </w:p>
                          <w:p w14:paraId="23803BF9" w14:textId="1E695947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1euro</w:t>
                            </w:r>
                          </w:p>
                          <w:p w14:paraId="4A92BA48" w14:textId="0FC16FFC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2euro</w:t>
                            </w:r>
                            <w:r w:rsidR="00986547">
                              <w:rPr>
                                <w:i/>
                                <w:color w:val="0070C0"/>
                              </w:rPr>
                              <w:tab/>
                            </w:r>
                            <w:r w:rsidR="00986547">
                              <w:rPr>
                                <w:i/>
                                <w:color w:val="0070C0"/>
                              </w:rPr>
                              <w:tab/>
                            </w:r>
                            <w:r w:rsidR="00986547">
                              <w:rPr>
                                <w:i/>
                                <w:color w:val="0070C0"/>
                              </w:rPr>
                              <w:tab/>
                              <w:t>Alle munten zijn integers</w:t>
                            </w:r>
                          </w:p>
                          <w:p w14:paraId="55E223F4" w14:textId="510ADB50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288C5BB7" w14:textId="4939D8FC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//berekenen aantal munten</w:t>
                            </w:r>
                          </w:p>
                          <w:p w14:paraId="4B4628CB" w14:textId="5EFA7115" w:rsidR="00534606" w:rsidRDefault="00986547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(int) </w:t>
                            </w:r>
                            <w:proofErr w:type="spellStart"/>
                            <w:r w:rsidR="00534606">
                              <w:rPr>
                                <w:i/>
                                <w:color w:val="0070C0"/>
                              </w:rPr>
                              <w:t>TotaleAantal</w:t>
                            </w:r>
                            <w:proofErr w:type="spellEnd"/>
                            <w:r w:rsidR="00534606">
                              <w:rPr>
                                <w:i/>
                                <w:color w:val="0070C0"/>
                              </w:rPr>
                              <w:t xml:space="preserve"> = 1cent+2cent….</w:t>
                            </w:r>
                          </w:p>
                          <w:p w14:paraId="0287318E" w14:textId="0E93B106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52FADD97" w14:textId="573BA2C3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//berekenen totale waarde</w:t>
                            </w:r>
                          </w:p>
                          <w:p w14:paraId="25DFE8B6" w14:textId="2C4B6446" w:rsidR="00534606" w:rsidRDefault="00986547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i/>
                                <w:color w:val="0070C0"/>
                              </w:rPr>
                              <w:t xml:space="preserve">) </w:t>
                            </w:r>
                            <w:proofErr w:type="spellStart"/>
                            <w:r w:rsidR="00534606">
                              <w:rPr>
                                <w:i/>
                                <w:color w:val="0070C0"/>
                              </w:rPr>
                              <w:t>TotaleWaarde</w:t>
                            </w:r>
                            <w:proofErr w:type="spellEnd"/>
                            <w:r w:rsidR="00534606">
                              <w:rPr>
                                <w:i/>
                                <w:color w:val="0070C0"/>
                              </w:rPr>
                              <w:t xml:space="preserve"> = (1cent * 0.01) + (2cent * 0.02)…</w:t>
                            </w:r>
                          </w:p>
                          <w:p w14:paraId="4B4E18F4" w14:textId="3A6B28C2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3C07743E" w14:textId="05C07693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//weergeven uitvoer</w:t>
                            </w:r>
                          </w:p>
                          <w:p w14:paraId="4391A28B" w14:textId="20205092" w:rsidR="00534606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Print (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</w:rPr>
                              <w:t>TotaleAantal</w:t>
                            </w:r>
                            <w:proofErr w:type="spellEnd"/>
                            <w:r>
                              <w:rPr>
                                <w:i/>
                                <w:color w:val="0070C0"/>
                              </w:rPr>
                              <w:t>)</w:t>
                            </w:r>
                          </w:p>
                          <w:p w14:paraId="12BFA5A4" w14:textId="4DFD9EBE" w:rsidR="00534606" w:rsidRPr="00013F21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i/>
                                <w:color w:val="0070C0"/>
                              </w:rPr>
                              <w:t>TotaleWaarde</w:t>
                            </w:r>
                            <w:proofErr w:type="spellEnd"/>
                            <w:r>
                              <w:rPr>
                                <w:i/>
                                <w:color w:val="0070C0"/>
                              </w:rPr>
                              <w:t>)</w:t>
                            </w:r>
                            <w:bookmarkStart w:id="7" w:name="_GoBack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20829" id="_x0000_s1033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DgMC0W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7823BD91" w14:textId="1E886925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// vragen om invoer van de munten</w:t>
                      </w:r>
                    </w:p>
                    <w:p w14:paraId="72366005" w14:textId="49E64FC3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1cent</w:t>
                      </w:r>
                    </w:p>
                    <w:p w14:paraId="238EBBCA" w14:textId="12FC9C01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2cent</w:t>
                      </w:r>
                    </w:p>
                    <w:p w14:paraId="7FF98A8E" w14:textId="2C872FED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5cent</w:t>
                      </w:r>
                    </w:p>
                    <w:p w14:paraId="594655E3" w14:textId="1C5C1CC1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10cent</w:t>
                      </w:r>
                    </w:p>
                    <w:p w14:paraId="14C7D6F8" w14:textId="156AEE52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20cent</w:t>
                      </w:r>
                    </w:p>
                    <w:p w14:paraId="42457BF5" w14:textId="3CE7CBBF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50cent</w:t>
                      </w:r>
                    </w:p>
                    <w:p w14:paraId="23803BF9" w14:textId="1E695947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1euro</w:t>
                      </w:r>
                    </w:p>
                    <w:p w14:paraId="4A92BA48" w14:textId="0FC16FFC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2euro</w:t>
                      </w:r>
                      <w:r w:rsidR="00986547">
                        <w:rPr>
                          <w:i/>
                          <w:color w:val="0070C0"/>
                        </w:rPr>
                        <w:tab/>
                      </w:r>
                      <w:r w:rsidR="00986547">
                        <w:rPr>
                          <w:i/>
                          <w:color w:val="0070C0"/>
                        </w:rPr>
                        <w:tab/>
                      </w:r>
                      <w:r w:rsidR="00986547">
                        <w:rPr>
                          <w:i/>
                          <w:color w:val="0070C0"/>
                        </w:rPr>
                        <w:tab/>
                        <w:t>Alle munten zijn integers</w:t>
                      </w:r>
                    </w:p>
                    <w:p w14:paraId="55E223F4" w14:textId="510ADB50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288C5BB7" w14:textId="4939D8FC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//berekenen aantal munten</w:t>
                      </w:r>
                    </w:p>
                    <w:p w14:paraId="4B4628CB" w14:textId="5EFA7115" w:rsidR="00534606" w:rsidRDefault="00986547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(int) </w:t>
                      </w:r>
                      <w:proofErr w:type="spellStart"/>
                      <w:r w:rsidR="00534606">
                        <w:rPr>
                          <w:i/>
                          <w:color w:val="0070C0"/>
                        </w:rPr>
                        <w:t>TotaleAantal</w:t>
                      </w:r>
                      <w:proofErr w:type="spellEnd"/>
                      <w:r w:rsidR="00534606">
                        <w:rPr>
                          <w:i/>
                          <w:color w:val="0070C0"/>
                        </w:rPr>
                        <w:t xml:space="preserve"> = 1cent+2cent….</w:t>
                      </w:r>
                    </w:p>
                    <w:p w14:paraId="0287318E" w14:textId="0E93B106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52FADD97" w14:textId="573BA2C3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//berekenen totale waarde</w:t>
                      </w:r>
                    </w:p>
                    <w:p w14:paraId="25DFE8B6" w14:textId="2C4B6446" w:rsidR="00534606" w:rsidRDefault="00986547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0070C0"/>
                        </w:rPr>
                        <w:t>float</w:t>
                      </w:r>
                      <w:proofErr w:type="spellEnd"/>
                      <w:r>
                        <w:rPr>
                          <w:i/>
                          <w:color w:val="0070C0"/>
                        </w:rPr>
                        <w:t xml:space="preserve">) </w:t>
                      </w:r>
                      <w:proofErr w:type="spellStart"/>
                      <w:r w:rsidR="00534606">
                        <w:rPr>
                          <w:i/>
                          <w:color w:val="0070C0"/>
                        </w:rPr>
                        <w:t>TotaleWaarde</w:t>
                      </w:r>
                      <w:proofErr w:type="spellEnd"/>
                      <w:r w:rsidR="00534606">
                        <w:rPr>
                          <w:i/>
                          <w:color w:val="0070C0"/>
                        </w:rPr>
                        <w:t xml:space="preserve"> = (1cent * 0.01) + (2cent * 0.02)…</w:t>
                      </w:r>
                    </w:p>
                    <w:p w14:paraId="4B4E18F4" w14:textId="3A6B28C2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3C07743E" w14:textId="05C07693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//weergeven uitvoer</w:t>
                      </w:r>
                    </w:p>
                    <w:p w14:paraId="4391A28B" w14:textId="20205092" w:rsidR="00534606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Print (</w:t>
                      </w:r>
                      <w:proofErr w:type="spellStart"/>
                      <w:r>
                        <w:rPr>
                          <w:i/>
                          <w:color w:val="0070C0"/>
                        </w:rPr>
                        <w:t>TotaleAantal</w:t>
                      </w:r>
                      <w:proofErr w:type="spellEnd"/>
                      <w:r>
                        <w:rPr>
                          <w:i/>
                          <w:color w:val="0070C0"/>
                        </w:rPr>
                        <w:t>)</w:t>
                      </w:r>
                    </w:p>
                    <w:p w14:paraId="12BFA5A4" w14:textId="4DFD9EBE" w:rsidR="00534606" w:rsidRPr="00013F21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Print(</w:t>
                      </w:r>
                      <w:proofErr w:type="spellStart"/>
                      <w:r>
                        <w:rPr>
                          <w:i/>
                          <w:color w:val="0070C0"/>
                        </w:rPr>
                        <w:t>TotaleWaarde</w:t>
                      </w:r>
                      <w:proofErr w:type="spellEnd"/>
                      <w:r>
                        <w:rPr>
                          <w:i/>
                          <w:color w:val="0070C0"/>
                        </w:rPr>
                        <w:t>)</w:t>
                      </w:r>
                      <w:bookmarkStart w:id="8" w:name="_GoBack"/>
                      <w:bookmarkEnd w:id="8"/>
                    </w:p>
                  </w:txbxContent>
                </v:textbox>
                <w10:anchorlock/>
              </v:shape>
            </w:pict>
          </mc:Fallback>
        </mc:AlternateContent>
      </w:r>
    </w:p>
    <w:p w14:paraId="3DFD1E62" w14:textId="77777777" w:rsidR="00013F21" w:rsidRPr="00226B5E" w:rsidRDefault="00013F21" w:rsidP="00013F21">
      <w:pPr>
        <w:pStyle w:val="Kop1"/>
        <w:ind w:left="720" w:hanging="360"/>
      </w:pPr>
      <w:r w:rsidRPr="00226B5E">
        <w:lastRenderedPageBreak/>
        <w:t>Code</w:t>
      </w:r>
    </w:p>
    <w:p w14:paraId="32835D29" w14:textId="77777777" w:rsidR="00013F21" w:rsidRPr="00126EA3" w:rsidRDefault="00013F21" w:rsidP="00013F21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5C28083C" wp14:editId="06D0C170">
                <wp:extent cx="5745480" cy="1404620"/>
                <wp:effectExtent l="0" t="0" r="26670" b="1587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AB3D4" w14:textId="77777777" w:rsidR="00534606" w:rsidRPr="00534606" w:rsidRDefault="00534606" w:rsidP="00534606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</w:pP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# euromunten Jordy Kruijer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># invoer vragen voor munten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EenCent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TweeCent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VijfCent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TienCent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TwintigCent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VijftigCent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EenEuro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TweeEuro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())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# Berekenen aantal munten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TotaleAantal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EenCent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+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TweeCent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+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VijfCent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+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TienCent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+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TwintigCent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+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VijftigCent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+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EenEuro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+ 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TweeEuro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#Aantallen bij elkaar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># berekenen waarde munten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TotaleWaarde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=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EenCent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0.01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 +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TweeCent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0.02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 +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VijfCent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0.05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 +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TienCent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0.10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 +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TwintigCent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0.20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 +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VijftigCent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0.50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 +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EenEuro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1.0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 + 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TweeEuro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 *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eastAsia="nl-NL"/>
                              </w:rPr>
                              <w:t>2.0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 xml:space="preserve">)  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#aantal keer de waarde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># genereren uitvoer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print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TotaleAantal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  <w:lang w:eastAsia="nl-NL"/>
                              </w:rPr>
                              <w:t>print</w:t>
                            </w:r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proofErr w:type="spellStart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TotaleWaarde</w:t>
                            </w:r>
                            <w:proofErr w:type="spellEnd"/>
                            <w:r w:rsidRPr="0053460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  <w:t>)</w:t>
                            </w:r>
                          </w:p>
                          <w:p w14:paraId="1738D1E0" w14:textId="32659C02" w:rsidR="00534606" w:rsidRPr="00013F21" w:rsidRDefault="00534606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8083C" id="_x0000_s1034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BTeKoc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1D2AB3D4" w14:textId="77777777" w:rsidR="00534606" w:rsidRPr="00534606" w:rsidRDefault="00534606" w:rsidP="00534606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</w:pP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t># euromunten Jordy Kruijer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  <w:t># invoer vragen voor munten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EenCent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TweeCent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VijfCent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TienCent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TwintigCent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VijftigCent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EenEuro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TweeEuro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())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t># Berekenen aantal munten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TotaleAantal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EenCent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+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TweeCent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+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VijfCent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+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TienCent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+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TwintigCent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+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VijftigCent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+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EenEuro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+ 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TweeEuro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t>#Aantallen bij elkaar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  <w:t># berekenen waarde munten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TotaleWaarde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=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EenCent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0.01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 +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TweeCent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0.02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 +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VijfCent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0.05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 +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TienCent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0.10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 +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TwintigCent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0.20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 +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VijftigCent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0.50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 +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EenEuro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1.0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 + 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TweeEuro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 *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eastAsia="nl-NL"/>
                        </w:rPr>
                        <w:t>2.0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 xml:space="preserve">)  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t>#aantal keer de waarde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  <w:t># genereren uitvoer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print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TotaleAantal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  <w:lang w:eastAsia="nl-NL"/>
                        </w:rPr>
                        <w:t>print</w:t>
                      </w:r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(</w:t>
                      </w:r>
                      <w:proofErr w:type="spellStart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TotaleWaarde</w:t>
                      </w:r>
                      <w:proofErr w:type="spellEnd"/>
                      <w:r w:rsidRPr="00534606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  <w:t>)</w:t>
                      </w:r>
                    </w:p>
                    <w:p w14:paraId="1738D1E0" w14:textId="32659C02" w:rsidR="00534606" w:rsidRPr="00013F21" w:rsidRDefault="00534606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99B346" w14:textId="77777777" w:rsidR="00226B5E" w:rsidRPr="00226B5E" w:rsidRDefault="00013F21" w:rsidP="00226B5E">
      <w:pPr>
        <w:pStyle w:val="Kop1"/>
      </w:pPr>
      <w:r>
        <w:t>Test</w:t>
      </w:r>
    </w:p>
    <w:p w14:paraId="477F8C46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11999EC9" wp14:editId="4D6D483B">
                <wp:extent cx="5745480" cy="1404620"/>
                <wp:effectExtent l="0" t="0" r="26670" b="1587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688D" w14:textId="77777777" w:rsidR="00900193" w:rsidRDefault="00900193" w:rsidP="00900193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5, 4, 3, 2, 1, 0, 40, 11</w:t>
                            </w:r>
                          </w:p>
                          <w:p w14:paraId="76310789" w14:textId="0E3DE705" w:rsidR="00534606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Uitvoer: 66, 62.68</w:t>
                            </w:r>
                          </w:p>
                          <w:p w14:paraId="77D45AC4" w14:textId="7571E137" w:rsidR="00900193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2844C2F6" w14:textId="35723A48" w:rsidR="00900193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5, 5, 5, 5, 5, 5, 5, 5</w:t>
                            </w:r>
                          </w:p>
                          <w:p w14:paraId="7A32B11F" w14:textId="6EBDC0A8" w:rsidR="00900193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Uitvoer: 40, 19.4</w:t>
                            </w:r>
                          </w:p>
                          <w:p w14:paraId="0094EA2A" w14:textId="192F1623" w:rsidR="00900193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3E70F549" w14:textId="25A93906" w:rsidR="00900193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1, 1, 1, 1, 1, 1, 1, 1</w:t>
                            </w:r>
                          </w:p>
                          <w:p w14:paraId="67FD5A7E" w14:textId="0C61BF05" w:rsidR="00900193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Uitvoer: 8, 3.88</w:t>
                            </w:r>
                          </w:p>
                          <w:p w14:paraId="1CE9D4B9" w14:textId="1CCFCF5A" w:rsidR="00900193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6B526C16" w14:textId="00A86779" w:rsidR="00900193" w:rsidRPr="00013F21" w:rsidRDefault="00900193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Uit alle testen komen de juiste antwoorden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9EC9" id="_x0000_s1035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GPcMyw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23C7688D" w14:textId="77777777" w:rsidR="00900193" w:rsidRDefault="00900193" w:rsidP="00900193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5, 4, 3, 2, 1, 0, 40, 11</w:t>
                      </w:r>
                    </w:p>
                    <w:p w14:paraId="76310789" w14:textId="0E3DE705" w:rsidR="00534606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Uitvoer: 66, 62.68</w:t>
                      </w:r>
                    </w:p>
                    <w:p w14:paraId="77D45AC4" w14:textId="7571E137" w:rsidR="00900193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2844C2F6" w14:textId="35723A48" w:rsidR="00900193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5, 5, 5, 5, 5, 5, 5, 5</w:t>
                      </w:r>
                    </w:p>
                    <w:p w14:paraId="7A32B11F" w14:textId="6EBDC0A8" w:rsidR="00900193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Uitvoer: 40, 19.4</w:t>
                      </w:r>
                    </w:p>
                    <w:p w14:paraId="0094EA2A" w14:textId="192F1623" w:rsidR="00900193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3E70F549" w14:textId="25A93906" w:rsidR="00900193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1, 1, 1, 1, 1, 1, 1, 1</w:t>
                      </w:r>
                    </w:p>
                    <w:p w14:paraId="67FD5A7E" w14:textId="0C61BF05" w:rsidR="00900193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Uitvoer: 8, 3.88</w:t>
                      </w:r>
                    </w:p>
                    <w:p w14:paraId="1CE9D4B9" w14:textId="1CCFCF5A" w:rsidR="00900193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6B526C16" w14:textId="00A86779" w:rsidR="00900193" w:rsidRPr="00013F21" w:rsidRDefault="00900193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Uit alle testen komen de juiste antwoorden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26B5E" w:rsidRPr="00126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7DEB3" w14:textId="77777777" w:rsidR="00D94FF8" w:rsidRDefault="00D94FF8" w:rsidP="00411E0B">
      <w:pPr>
        <w:spacing w:after="0" w:line="240" w:lineRule="auto"/>
      </w:pPr>
      <w:r>
        <w:separator/>
      </w:r>
    </w:p>
  </w:endnote>
  <w:endnote w:type="continuationSeparator" w:id="0">
    <w:p w14:paraId="6B2C27D2" w14:textId="77777777" w:rsidR="00D94FF8" w:rsidRDefault="00D94FF8" w:rsidP="0041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636D" w14:textId="77777777" w:rsidR="00534606" w:rsidRDefault="0053460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BE55" w14:textId="65E09B48" w:rsidR="00534606" w:rsidRDefault="00534606" w:rsidP="00411E0B">
    <w:pPr>
      <w:pStyle w:val="Voettekst"/>
      <w:pBdr>
        <w:bottom w:val="single" w:sz="6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986547">
      <w:rPr>
        <w:noProof/>
      </w:rPr>
      <w:t>2</w:t>
    </w:r>
    <w:r>
      <w:fldChar w:fldCharType="end"/>
    </w:r>
  </w:p>
  <w:p w14:paraId="797496F2" w14:textId="4C5E597F" w:rsidR="00534606" w:rsidRPr="00411E0B" w:rsidRDefault="00534606" w:rsidP="00411E0B">
    <w:pPr>
      <w:pStyle w:val="Voettekst"/>
      <w:jc w:val="center"/>
      <w:rPr>
        <w:sz w:val="14"/>
      </w:rPr>
    </w:pPr>
    <w:r w:rsidRPr="00411E0B">
      <w:rPr>
        <w:sz w:val="14"/>
      </w:rPr>
      <w:t>Uitwerking opdracht  –   Hogeschool Leiden Informatica   –   v17</w:t>
    </w:r>
    <w:r>
      <w:rPr>
        <w:sz w:val="14"/>
      </w:rPr>
      <w:t>-</w:t>
    </w:r>
    <w:r w:rsidRPr="00411E0B">
      <w:rPr>
        <w:sz w:val="14"/>
      </w:rPr>
      <w:t>11-</w:t>
    </w:r>
    <w:r>
      <w:rPr>
        <w:sz w:val="14"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77E9" w14:textId="77777777" w:rsidR="00534606" w:rsidRDefault="005346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EE2A4" w14:textId="77777777" w:rsidR="00D94FF8" w:rsidRDefault="00D94FF8" w:rsidP="00411E0B">
      <w:pPr>
        <w:spacing w:after="0" w:line="240" w:lineRule="auto"/>
      </w:pPr>
      <w:r>
        <w:separator/>
      </w:r>
    </w:p>
  </w:footnote>
  <w:footnote w:type="continuationSeparator" w:id="0">
    <w:p w14:paraId="2A76CA88" w14:textId="77777777" w:rsidR="00D94FF8" w:rsidRDefault="00D94FF8" w:rsidP="0041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AA38" w14:textId="77777777" w:rsidR="00534606" w:rsidRDefault="0053460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02643" w14:textId="77777777" w:rsidR="00534606" w:rsidRDefault="0053460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9F7F" w14:textId="77777777" w:rsidR="00534606" w:rsidRDefault="0053460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24459"/>
    <w:multiLevelType w:val="hybridMultilevel"/>
    <w:tmpl w:val="ABFA36F0"/>
    <w:lvl w:ilvl="0" w:tplc="0706BB20">
      <w:start w:val="1"/>
      <w:numFmt w:val="decimal"/>
      <w:lvlText w:val="1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4767"/>
    <w:multiLevelType w:val="hybridMultilevel"/>
    <w:tmpl w:val="A94087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179A4"/>
    <w:multiLevelType w:val="hybridMultilevel"/>
    <w:tmpl w:val="ACE2CE00"/>
    <w:lvl w:ilvl="0" w:tplc="C7E09780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uijer, Jordy">
    <w15:presenceInfo w15:providerId="AD" w15:userId="S-1-5-21-463134466-3443881580-563866299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F3"/>
    <w:rsid w:val="00013F21"/>
    <w:rsid w:val="00034641"/>
    <w:rsid w:val="00126EA3"/>
    <w:rsid w:val="00153D37"/>
    <w:rsid w:val="00156E37"/>
    <w:rsid w:val="00204A0B"/>
    <w:rsid w:val="00226B5E"/>
    <w:rsid w:val="0026427B"/>
    <w:rsid w:val="003441BD"/>
    <w:rsid w:val="003B275E"/>
    <w:rsid w:val="00411E0B"/>
    <w:rsid w:val="004B2026"/>
    <w:rsid w:val="00534606"/>
    <w:rsid w:val="005655F3"/>
    <w:rsid w:val="005D2B66"/>
    <w:rsid w:val="00636372"/>
    <w:rsid w:val="00665221"/>
    <w:rsid w:val="00673730"/>
    <w:rsid w:val="007935E4"/>
    <w:rsid w:val="00820289"/>
    <w:rsid w:val="00900193"/>
    <w:rsid w:val="00986547"/>
    <w:rsid w:val="00BD49D4"/>
    <w:rsid w:val="00BF2354"/>
    <w:rsid w:val="00C57517"/>
    <w:rsid w:val="00C57D5A"/>
    <w:rsid w:val="00CB71CE"/>
    <w:rsid w:val="00CD6183"/>
    <w:rsid w:val="00CE2A4B"/>
    <w:rsid w:val="00D353F7"/>
    <w:rsid w:val="00D94FF8"/>
    <w:rsid w:val="00DD648C"/>
    <w:rsid w:val="00E63CFC"/>
    <w:rsid w:val="00F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5208"/>
  <w15:chartTrackingRefBased/>
  <w15:docId w15:val="{4729E46F-71FC-4E3D-8BF4-99B2E82F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E0B"/>
    <w:pPr>
      <w:keepNext/>
      <w:keepLines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289"/>
    <w:pPr>
      <w:keepNext/>
      <w:keepLines/>
      <w:spacing w:before="40" w:after="0"/>
      <w:ind w:left="357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E0B"/>
    <w:rPr>
      <w:rFonts w:asciiTheme="majorHAnsi" w:eastAsiaTheme="majorEastAsia" w:hAnsiTheme="majorHAnsi" w:cstheme="majorBidi"/>
      <w:sz w:val="36"/>
      <w:szCs w:val="32"/>
    </w:rPr>
  </w:style>
  <w:style w:type="paragraph" w:styleId="Geenafstand">
    <w:name w:val="No Spacing"/>
    <w:uiPriority w:val="1"/>
    <w:qFormat/>
    <w:rsid w:val="00226B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820289"/>
    <w:rPr>
      <w:rFonts w:asciiTheme="majorHAnsi" w:eastAsiaTheme="majorEastAsia" w:hAnsiTheme="majorHAnsi" w:cstheme="majorBidi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1E0B"/>
  </w:style>
  <w:style w:type="paragraph" w:styleId="Voettekst">
    <w:name w:val="footer"/>
    <w:basedOn w:val="Standaard"/>
    <w:link w:val="Voet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1E0B"/>
  </w:style>
  <w:style w:type="paragraph" w:styleId="Ballontekst">
    <w:name w:val="Balloon Text"/>
    <w:basedOn w:val="Standaard"/>
    <w:link w:val="BallontekstChar"/>
    <w:uiPriority w:val="99"/>
    <w:semiHidden/>
    <w:unhideWhenUsed/>
    <w:rsid w:val="000346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4641"/>
    <w:rPr>
      <w:rFonts w:ascii="Times New Roman" w:hAnsi="Times New Roman" w:cs="Times New Roman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3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3460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Kruijer, Jordy</cp:lastModifiedBy>
  <cp:revision>4</cp:revision>
  <dcterms:created xsi:type="dcterms:W3CDTF">2017-11-14T10:22:00Z</dcterms:created>
  <dcterms:modified xsi:type="dcterms:W3CDTF">2017-11-14T11:43:00Z</dcterms:modified>
</cp:coreProperties>
</file>